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9070D6" w14:textId="77777777" w:rsidR="0033587B" w:rsidRPr="004F0763" w:rsidRDefault="0033587B" w:rsidP="0033587B">
      <w:pPr>
        <w:rPr>
          <w:rFonts w:asciiTheme="minorHAnsi" w:hAnsiTheme="minorHAnsi" w:cstheme="minorHAnsi"/>
          <w:b/>
          <w:bCs/>
          <w:lang w:val="en-US"/>
        </w:rPr>
      </w:pPr>
      <w:r w:rsidRPr="004F0763">
        <w:rPr>
          <w:rFonts w:asciiTheme="minorHAnsi" w:hAnsiTheme="minorHAnsi" w:cstheme="minorHAnsi"/>
          <w:b/>
          <w:bCs/>
          <w:lang w:val="en-US"/>
        </w:rPr>
        <w:t>Introduction</w:t>
      </w:r>
    </w:p>
    <w:p w14:paraId="60458E2B" w14:textId="77777777" w:rsidR="0033587B" w:rsidRPr="004F0763" w:rsidRDefault="0033587B" w:rsidP="0033587B">
      <w:pPr>
        <w:rPr>
          <w:rFonts w:asciiTheme="minorHAnsi" w:hAnsiTheme="minorHAnsi" w:cstheme="minorHAnsi"/>
          <w:lang w:val="en-US"/>
        </w:rPr>
      </w:pPr>
      <w:commentRangeStart w:id="0"/>
      <w:r w:rsidRPr="004F0763">
        <w:rPr>
          <w:rFonts w:asciiTheme="minorHAnsi" w:hAnsiTheme="minorHAnsi" w:cstheme="minorHAnsi"/>
          <w:lang w:val="en-US"/>
        </w:rPr>
        <w:t>Tropical</w:t>
      </w:r>
      <w:commentRangeEnd w:id="0"/>
      <w:r w:rsidR="0083795E">
        <w:rPr>
          <w:rStyle w:val="CommentReference"/>
          <w:rFonts w:asciiTheme="minorHAnsi" w:eastAsiaTheme="minorHAnsi" w:hAnsiTheme="minorHAnsi" w:cstheme="minorBidi"/>
          <w:lang w:eastAsia="en-US"/>
        </w:rPr>
        <w:commentReference w:id="0"/>
      </w:r>
      <w:r w:rsidRPr="004F0763">
        <w:rPr>
          <w:rFonts w:asciiTheme="minorHAnsi" w:hAnsiTheme="minorHAnsi" w:cstheme="minorHAnsi"/>
          <w:lang w:val="en-US"/>
        </w:rPr>
        <w:t xml:space="preserve"> species, which account for the majority of global biodiversity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{"citationItems":[{"id":"ITEM-1","itemData":{"DOI":"10.1038/35012228","ISSN":"00280836","PMID":"10821282","abstract":"To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challenge.","author":[{"dropping-particle":"","family":"Gaston","given":"Kevin J.","non-dropping-particle":"","parse-names":false,"suffix":""}],"container-title":"Nature","id":"ITEM-1","issue":"6783","issued":{"date-parts":[["2000","5","11"]]},"page":"220-227","publisher":"Nature Publishing Group","title":"Global patterns in biodiversity","type":"article","volume":"405"},"uris":["http://www.mendeley.com/documents/?uuid=a4059b08-5288-3e35-9505-181a45f9743d"]}],"mendeley":{"formattedCitation":"(Gaston 2000)","plainTextFormattedCitation":"(Gaston 2000)","previouslyFormattedCitation":"(Gaston 2000)"},"properties":{"noteIndex":0},"schema":"https://github.com/citation-style-language/schema/raw/master/csl-citation.json"}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(Gaston 2000)</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are expected to be particularly vulnerable to </w:t>
      </w:r>
      <w:commentRangeStart w:id="1"/>
      <w:r w:rsidRPr="004F0763">
        <w:rPr>
          <w:rFonts w:asciiTheme="minorHAnsi" w:hAnsiTheme="minorHAnsi" w:cstheme="minorHAnsi"/>
          <w:lang w:val="en-US"/>
        </w:rPr>
        <w:t>warming</w:t>
      </w:r>
      <w:commentRangeEnd w:id="1"/>
      <w:r w:rsidR="0083795E">
        <w:rPr>
          <w:rStyle w:val="CommentReference"/>
          <w:rFonts w:asciiTheme="minorHAnsi" w:eastAsiaTheme="minorHAnsi" w:hAnsiTheme="minorHAnsi" w:cstheme="minorBidi"/>
          <w:lang w:eastAsia="en-US"/>
        </w:rPr>
        <w:commentReference w:id="1"/>
      </w:r>
      <w:r w:rsidRPr="004F0763">
        <w:rPr>
          <w:rFonts w:asciiTheme="minorHAnsi" w:hAnsiTheme="minorHAnsi" w:cstheme="minorHAnsi"/>
          <w:lang w:val="en-US"/>
        </w:rPr>
        <w:t xml:space="preserve">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{"citationItems":[{"id":"ITEM-1","itemData":{"DOI":"10.1038/s41586-020-2189-9","ISSN":"0028-0836","abstract":"As anthropogenic climate change continues the risks to biodiversity will increase over time, with future projections indicating that a potentially catastrophic loss of global biodiversity is on the horizon1–3. However, our understanding of when and how abruptly this climate-driven disruption of biodiversity will occur is limited because biodiversity forecasts typically focus on individual snapshots of the future. Here we use annual projections (from 1850 to 2100) of temperature and precipitation across the ranges of more than 30,000 marine and terrestrial species to estimate the timing of their exposure to potentially dangerous climate conditions. We project that future disruption of ecological assemblages as a result of climate change will be abrupt, because within any given ecological assemblage the exposure of most species to climate conditions beyond their realized niche limits occurs almost simultaneously. Under a high-emissions scenario (representative concentration pathway (RCP) 8.5), such abrupt exposure events begin before 2030 in tropical oceans and spread to tropical forests and higher latitudes by 2050. If global warming is kept below 2 °C, less than 2% of assemblages globally are projected to undergo abrupt exposure events of more than 20% of their constituent species; however, the risk accelerates with the magnitude of warming, threatening 15% of assemblages at 4 °C, with similar levels of risk in protected and unprotected areas. These results highlight the impending risk of sudden and severe biodiversity losses from climate change and provide a framework for predicting both when and where these events may occur. Using annual projections of temperature and precipitation to estimate when species will be exposed to potentially harmful climate conditions reveals that disruption of ecological assemblages as a result of climate change will be abrupt and could start as early as the current decade.","author":[{"dropping-particle":"","family":"Trisos","given":"Christopher H.","non-dropping-particle":"","parse-names":false,"suffix":""},{"dropping-particle":"","family":"Merow","given":"Cory","non-dropping-particle":"","parse-names":false,"suffix":""},{"dropping-particle":"","family":"Pigot","given":"Alex L.","non-dropping-particle":"","parse-names":false,"suffix":""}],"container-title":"Nature","id":"ITEM-1","issued":{"date-parts":[["2020","4","8"]]},"page":"1-6","publisher":"Nature Publishing Group","title":"The projected timing of abrupt ecological disruption from climate change","type":"article-journal"},"uris":["http://www.mendeley.com/documents/?uuid=9496ebc8-9494-31bd-9375-3953aa0a738d"]},{"id":"ITEM-2","itemData":{"DOI":"10.1126/science.1162547","ISSN":"00368075","PMID":"18845754","abstract":"Many studies suggest that global warming is driving species ranges poleward and toward higher elevations at temperate latitudes, but evidence for range shifts is scarce for the tropics, where the shallow latitudinal temperature gradient makes upslope shifts more likely than poleward shifts. Based on new data for plants and insects on an elevational transect in Costa Rica, we assess the potential for lowland biotic attrition, range-shift gaps, and mountaintop extinctions under projected warming. We conclude that tropical lowland biotas may face a level of net lowland biotic attrition without parallel at higher latitudes (where range shifts may be compensated for by species from lower latitudes) and that a high proportion of tropical species soon faces gaps between current and projected elevational ranges.","author":[{"dropping-particle":"","family":"Colwell","given":"Robert K.","non-dropping-particle":"","parse-names":false,"suffix":""},{"dropping-particle":"","family":"Brehm","given":"Gunnar","non-dropping-particle":"","parse-names":false,"suffix":""},{"dropping-particle":"","family":"Cardelús","given":"Catherine L.","non-dropping-particle":"","parse-names":false,"suffix":""},{"dropping-particle":"","family":"Gilman","given":"Alex C.","non-dropping-particle":"","parse-names":false,"suffix":""},{"dropping-particle":"","family":"Longino","given":"John T.","non-dropping-particle":"","parse-names":false,"suffix":""}],"container-title":"Science","id":"ITEM-2","issue":"5899","issued":{"date-parts":[["2008","10","10"]]},"page":"258-261","publisher":"American Association for the Advancement of Science","title":"Global warming, elevational range shifts, and lowland biotic attrition in the wet tropics","type":"article-journal","volume":"322"},"uris":["http://www.mendeley.com/documents/?uuid=efcbb00a-4f36-3d21-bf39-1166fa394a51"]},{"id":"ITEM-3","itemData":{"DOI":"10.1073/pnas.0709472105","ISSN":"00278424","PMID":"18458348","abstract":"The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America","id":"ITEM-3","issue":"18","issued":{"date-parts":[["2008","5","6"]]},"page":"6668-6672","publisher":"National Academy of Sciences","title":"Impacts of climate warming on terrestrial ectotherms across latitude","type":"article-journal","volume":"105"},"uris":["http://www.mendeley.com/documents/?uuid=a4ded3da-faa1-35c9-92a5-8209db87cb05"]},{"id":"ITEM-4","itemData":{"DOI":"10.1111/j.1365-2486.2011.02542.x","ISSN":"13541013","abstract":"Effects of climate warming on wild populations of organisms are expected to be greatest at higher latitudes, paralleling greater anticipated increases in temperature in these regions. Yet, these expectations assume that populations in different regions are equally susceptible to the effects of warming. This is unlikely to be the case. Here, we develop a series of predictive models for physiological thermal tolerances in ants based on current and future climates. We found that tropical ants have lower warming tolerances, a metric of susceptibility to climate warming, than temperate ants despite greater increases in temperature at higher latitudes. Using climatic, ecological and phylogenetic data, we refine our predictions of which ants (across all regions) were most susceptible to climate warming. We found that ants occupying warmer and more mesic forested habitats at lower elevations are the most physiologically susceptible to deleterious effects of climate warming. Phylogenetic history was also a strong indicator of physiological susceptibility. In short, we find that ants that live in the canopies of hot, tropical forest are the most at risk, globally, from climate warming. Unfortunately this is where many, perhaps most, ant and other species on Earth live. © 2011 Blackwell Publishing Ltd.","author":[{"dropping-particle":"","family":"Diamond","given":"Sarah E.","non-dropping-particle":"","parse-names":false,"suffix":""},{"dropping-particle":"","family":"Sorger","given":"D. Magdalena","non-dropping-particle":"","parse-names":false,"suffix":""},{"dropping-particle":"","family":"Hulcr","given":"Jiri","non-dropping-particle":"","parse-names":false,"suffix":""},{"dropping-particle":"","family":"Pelini","given":"Shannon L.","non-dropping-particle":"","parse-names":false,"suffix":""},{"dropping-particle":"Del","family":"Toro","given":"Israel","non-dropping-particle":"","parse-names":false,"suffix":""},{"dropping-particle":"","family":"Hirsch","given":"Christopher","non-dropping-particle":"","parse-names":false,"suffix":""},{"dropping-particle":"","family":"Oberg","given":"Erik","non-dropping-particle":"","parse-names":false,"suffix":""},{"dropping-particle":"","family":"Dunn","given":"Robert R.","non-dropping-particle":"","parse-names":false,"suffix":""}],"container-title":"Global Change Biology","id":"ITEM-4","issue":"2","issued":{"date-parts":[["2012","2","1"]]},"page":"448-456","publisher":"John Wiley &amp; Sons, Ltd","title":"Who likes it hot? A global analysis of the climatic, ecological, and evolutionary determinants of warming tolerance in ants","type":"article-journal","volume":"18"},"uris":["http://www.mendeley.com/documents/?uuid=ccccc685-f698-384e-81b8-5b9facc23c21"]}],"mendeley":{"formattedCitation":"(Colwell et al. 2008; Deutsch et al. 2008a; Diamond et al. 2012; Trisos, Merow, and Pigot 2020)","plainTextFormattedCitation":"(Colwell et al. 2008; Deutsch et al. 2008a; Diamond et al. 2012; Trisos, Merow, and Pigot 2020)","previouslyFormattedCitation":"(Colwell et al. 2008; Deutsch et al. 2008a; Diamond et al. 2012; Trisos, Merow, and Pigot 2020)"},"properties":{"noteIndex":0},"schema":"https://github.com/citation-style-language/schema/raw/master/csl-citation.json"}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(Colwell et al. 2008; Deutsch et al. 2008a; Diamond et al. 2012; Trisos, Merow, and Pigot 2020)</w:t>
      </w:r>
      <w:r w:rsidRPr="004F0763">
        <w:rPr>
          <w:rFonts w:asciiTheme="minorHAnsi" w:hAnsiTheme="minorHAnsi" w:cstheme="minorHAnsi"/>
          <w:lang w:val="en-US"/>
        </w:rPr>
        <w:fldChar w:fldCharType="end"/>
      </w:r>
      <w:r w:rsidRPr="004F0763">
        <w:rPr>
          <w:rFonts w:asciiTheme="minorHAnsi" w:hAnsiTheme="minorHAnsi" w:cstheme="minorHAnsi"/>
          <w:lang w:val="en-US"/>
        </w:rPr>
        <w:t>. Tropical species have narrower thermal tolerance ranges</w:t>
      </w:r>
      <w:del w:id="2" w:author="Eleanor Bath" w:date="2020-08-06T10:54:00Z">
        <w:r w:rsidDel="0083795E">
          <w:rPr>
            <w:rFonts w:asciiTheme="minorHAnsi" w:hAnsiTheme="minorHAnsi" w:cstheme="minorHAnsi"/>
            <w:lang w:val="en-US"/>
          </w:rPr>
          <w:delText>. As the result</w:delText>
        </w:r>
      </w:del>
      <w:r>
        <w:rPr>
          <w:rFonts w:asciiTheme="minorHAnsi" w:hAnsiTheme="minorHAnsi" w:cstheme="minorHAnsi"/>
          <w:lang w:val="en-US"/>
        </w:rPr>
        <w:t>,</w:t>
      </w:r>
      <w:ins w:id="3" w:author="Eleanor Bath" w:date="2020-08-06T10:54:00Z">
        <w:r w:rsidR="0083795E">
          <w:rPr>
            <w:rFonts w:asciiTheme="minorHAnsi" w:hAnsiTheme="minorHAnsi" w:cstheme="minorHAnsi"/>
            <w:lang w:val="en-US"/>
          </w:rPr>
          <w:t xml:space="preserve"> so</w:t>
        </w:r>
      </w:ins>
      <w:r>
        <w:rPr>
          <w:rFonts w:asciiTheme="minorHAnsi" w:hAnsiTheme="minorHAnsi" w:cstheme="minorHAnsi"/>
          <w:lang w:val="en-US"/>
        </w:rPr>
        <w:t xml:space="preserve"> they are</w:t>
      </w:r>
      <w:r w:rsidRPr="004F0763">
        <w:rPr>
          <w:rFonts w:asciiTheme="minorHAnsi" w:hAnsiTheme="minorHAnsi" w:cstheme="minorHAnsi"/>
          <w:lang w:val="en-US"/>
        </w:rPr>
        <w:t xml:space="preserve"> more likely to experience </w:t>
      </w:r>
      <w:del w:id="4" w:author="Eleanor Bath" w:date="2020-08-06T10:58:00Z">
        <w:r w:rsidRPr="004F0763" w:rsidDel="0083795E">
          <w:rPr>
            <w:rFonts w:asciiTheme="minorHAnsi" w:hAnsiTheme="minorHAnsi" w:cstheme="minorHAnsi"/>
            <w:lang w:val="en-US"/>
          </w:rPr>
          <w:delText xml:space="preserve">environmental </w:delText>
        </w:r>
      </w:del>
      <w:r w:rsidRPr="004F0763">
        <w:rPr>
          <w:rFonts w:asciiTheme="minorHAnsi" w:hAnsiTheme="minorHAnsi" w:cstheme="minorHAnsi"/>
          <w:lang w:val="en-US"/>
        </w:rPr>
        <w:t xml:space="preserve">temperatures exceeding their upper limit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{"citationItems":[{"id":"ITEM-1","itemData":{"DOI":"10.1098/rspb.2014.1097","ISSN":"14712954","abstract":"The relationships among species' physiological capacities and the geographical variation of ambient climate are of key importance to understanding the distribution of life on the Earth. Furthermore, predictions of how species will respond to climate change will profit from the explicit consideration of their physiological tolerances. The climatic variability hypothesis, which predicts that climatic tolerances are broader in more variable climates, provides an analytical framework for studying these relationships between physiology and biogeography. However, direct empirical support for the hypothesis is mostly lacking for endotherms, and few studies have tried to integrate physiological data into assessments of species' climatic vulnerability at the global scale. Here, we test the climatic variability hypothesis for endotherms, with a comprehensive dataset on thermal tolerances derived from physiological experiments, and use these data to assess the vulnerability of species to projected climate change. We find the expected relationship between thermal tolerance and ambient climatic variability in birds, but not in mammals-a contrast possibly resulting from different adaptation strategies to ambient climate via behaviour, morphology or physiology. We show that currently most of the species are experiencing ambient temperatures well within their tolerance limits and that in the future many species may be able to tolerate projected temperature increases across significant proportions of their distributions. However, our findings also underline the high vulnerability of tropical regions to changes in temperature and other threats of anthropogenic global changes. Our study demonstrates that a better understanding of the interplay among species' physiology and the geography of climate change will advance assessments of species' vulnerability to climate change. © 2014 The Author(s) Published by the Royal Society. All rights reserved.","author":[{"dropping-particle":"","family":"Khaliq","given":"Imran","non-dropping-particle":"","parse-names":false,"suffix":""},{"dropping-particle":"","family":"Hof","given":"Christian","non-dropping-particle":"","parse-names":false,"suffix":""},{"dropping-particle":"","family":"Prinzinger","given":"Roland","non-dropping-particle":"","parse-names":false,"suffix":""},{"dropping-particle":"","family":"Böhning-Gaese","given":"Katrin","non-dropping-particle":"","parse-names":false,"suffix":""},{"dropping-particle":"","family":"Pfenninger","given":"Markus","non-dropping-particle":"","parse-names":false,"suffix":""}],"container-title":"Proceedings of the Royal Society B: Biological Sciences","id":"ITEM-1","issue":"1789","issued":{"date-parts":[["2014","7","9"]]},"publisher":"Royal Society","title":"Global variation in thermal tolerances and vulnerability of endotherms to climate change","type":"article-journal","volume":"281"},"uris":["http://www.mendeley.com/documents/?uuid=2d25c29c-a335-39f1-9c9a-4a2f1d8d6544"]},{"id":"ITEM-2","itemData":{"DOI":"10.1073/pnas.0709472105","ISSN":"00278424","PMID":"18458348","abstract":"The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America","id":"ITEM-2","issue":"18","issued":{"date-parts":[["2008"]]},"page":"6668-6672","title":"Impacts of climate warming on terrestrial ectotherms across latitude","type":"article-journal","volume":"105"},"uris":["http://www.mendeley.com/documents/?uuid=476364ab-a577-328d-98de-dbf7de7c9759"]},{"id":"ITEM-3","itemData":{"DOI":"10.1073/pnas.1207553109","ISSN":"00278424","abstract":"Upper thermal limits vary less than lower limits among related species of terrestrial ectotherms. This pattern may reflect weak or uniform selection on upper limits, or alternatively tight evolutionary constraints. We investigated this issue in 94 Drosophila species from diverse climates and reared in a common environment to control for plastic effects that may confound species comparisons. We found substantial variation in upper thermal limits among species, negatively correlated with annual precipitation at the central point of their distribution and also with the interaction between precipitation and maximum temperature, showing that heat resistance is an important determinant of Drosophila species distributions. Species from hot and relatively dry regions had higher resistance, whereas resistance was uncorrelated with temperature in wetter regions. Using a suite of analyses we showed that phylogenetic signal in heat resistance reflects phylogenetic inertia rather than common selection pressures. Current species distributions are therefore more likely to reflect environmental sorting of lineages rather than local adaptation. Similar to previous studies, thermal safety margins were small at low latitudes, with safety margins smallest for species occupying both humid and dry tropical environments. Thus, species from a range of environments are likely to be at risk owing to climate change. Together these findings suggest that this group of insects is unlikely to buffer global change effects throughmarked evolutionary changes, highlighting the importance of facilitating range shifts for maintaining biodiversity.","author":[{"dropping-particle":"","family":"Kellermann","given":"Vanessa","non-dropping-particle":"","parse-names":false,"suffix":""},{"dropping-particle":"","family":"Overgaard","given":"Johannes","non-dropping-particle":"","parse-names":false,"suffix":""},{"dropping-particle":"","family":"Hoffmann","given":"Ary A.","non-dropping-particle":"","parse-names":false,"suffix":""},{"dropping-particle":"","family":"Fljøgaard","given":"Camilla","non-dropping-particle":"","parse-names":false,"suffix":""},{"dropping-particle":"","family":"Svenning","given":"Jens Christian","non-dropping-particle":"","parse-names":false,"suffix":""},{"dropping-particle":"","family":"Loeschcke","given":"Volker","non-dropping-particle":"","parse-names":false,"suffix":""}],"container-title":"Proceedings of the National Academy of Sciences of the United States of America","id":"ITEM-3","issue":"40","issued":{"date-parts":[["2012"]]},"page":"16228-16233","title":"Upper thermal limits of Drosophila are linked to species distributions and strongly constrained phylogenetically","type":"article-journal","volume":"109"},"uris":["http://www.mendeley.com/documents/?uuid=fda03cb5-0910-39da-97ce-ca7e1c3ab356"]}],"mendeley":{"formattedCitation":"(Deutsch et al. 2008b; Kellermann, Overgaard, et al. 2012; Khaliq et al. 2014)","plainTextFormattedCitation":"(Deutsch et al. 2008b; Kellermann, Overgaard, et al. 2012; Khaliq et al. 2014)","previouslyFormattedCitation":"(Deutsch et al. 2008b; Kellermann, Overgaard, et al. 2012; Khaliq et al. 2014)"},"properties":{"noteIndex":0},"schema":"https://github.com/citation-style-language/schema/raw/master/csl-citation.json"}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(Deutsch et al. 2008b; Kellermann, Overgaard, et al. 2012; Khaliq et al. 2014)</w:t>
      </w:r>
      <w:r w:rsidRPr="004F0763">
        <w:rPr>
          <w:rFonts w:asciiTheme="minorHAnsi" w:hAnsiTheme="minorHAnsi" w:cstheme="minorHAnsi"/>
          <w:lang w:val="en-US"/>
        </w:rPr>
        <w:fldChar w:fldCharType="end"/>
      </w:r>
      <w:ins w:id="5" w:author="Eleanor Bath" w:date="2020-08-06T10:55:00Z">
        <w:r w:rsidR="0083795E">
          <w:rPr>
            <w:rFonts w:asciiTheme="minorHAnsi" w:hAnsiTheme="minorHAnsi" w:cstheme="minorHAnsi"/>
            <w:lang w:val="en-US"/>
          </w:rPr>
          <w:t>.</w:t>
        </w:r>
      </w:ins>
      <w:del w:id="6" w:author="Eleanor Bath" w:date="2020-08-06T10:55:00Z">
        <w:r w:rsidDel="0083795E">
          <w:rPr>
            <w:rFonts w:asciiTheme="minorHAnsi" w:hAnsiTheme="minorHAnsi" w:cstheme="minorHAnsi"/>
            <w:lang w:val="en-US"/>
          </w:rPr>
          <w:delText>,</w:delText>
        </w:r>
      </w:del>
      <w:r>
        <w:rPr>
          <w:rFonts w:asciiTheme="minorHAnsi" w:hAnsiTheme="minorHAnsi" w:cstheme="minorHAnsi"/>
          <w:lang w:val="en-US"/>
        </w:rPr>
        <w:t xml:space="preserve"> </w:t>
      </w:r>
      <w:del w:id="7" w:author="Eleanor Bath" w:date="2020-08-06T10:55:00Z">
        <w:r w:rsidDel="0083795E">
          <w:rPr>
            <w:rFonts w:asciiTheme="minorHAnsi" w:hAnsiTheme="minorHAnsi" w:cstheme="minorHAnsi"/>
            <w:lang w:val="en-US"/>
          </w:rPr>
          <w:delText xml:space="preserve">and </w:delText>
        </w:r>
        <w:commentRangeStart w:id="8"/>
        <w:r w:rsidDel="0083795E">
          <w:rPr>
            <w:rFonts w:asciiTheme="minorHAnsi" w:hAnsiTheme="minorHAnsi" w:cstheme="minorHAnsi"/>
            <w:lang w:val="en-US"/>
          </w:rPr>
          <w:delText>t</w:delText>
        </w:r>
      </w:del>
      <w:ins w:id="9" w:author="Eleanor Bath" w:date="2020-08-06T10:55:00Z">
        <w:r w:rsidR="0083795E">
          <w:rPr>
            <w:rFonts w:asciiTheme="minorHAnsi" w:hAnsiTheme="minorHAnsi" w:cstheme="minorHAnsi"/>
            <w:lang w:val="en-US"/>
          </w:rPr>
          <w:t>T</w:t>
        </w:r>
      </w:ins>
      <w:r w:rsidRPr="004F0763">
        <w:rPr>
          <w:rFonts w:asciiTheme="minorHAnsi" w:hAnsiTheme="minorHAnsi" w:cstheme="minorHAnsi"/>
          <w:lang w:val="en-US"/>
        </w:rPr>
        <w:t>hey may</w:t>
      </w:r>
      <w:r>
        <w:rPr>
          <w:rFonts w:asciiTheme="minorHAnsi" w:hAnsiTheme="minorHAnsi" w:cstheme="minorHAnsi"/>
          <w:lang w:val="en-US"/>
        </w:rPr>
        <w:t xml:space="preserve"> </w:t>
      </w:r>
      <w:r w:rsidRPr="004F0763">
        <w:rPr>
          <w:rFonts w:asciiTheme="minorHAnsi" w:hAnsiTheme="minorHAnsi" w:cstheme="minorHAnsi"/>
          <w:lang w:val="en-US"/>
        </w:rPr>
        <w:t>be</w:t>
      </w:r>
      <w:r>
        <w:rPr>
          <w:rFonts w:asciiTheme="minorHAnsi" w:hAnsiTheme="minorHAnsi" w:cstheme="minorHAnsi"/>
          <w:lang w:val="en-US"/>
        </w:rPr>
        <w:t xml:space="preserve"> </w:t>
      </w:r>
      <w:del w:id="10" w:author="Eleanor Bath" w:date="2020-08-06T10:55:00Z">
        <w:r w:rsidDel="0083795E">
          <w:rPr>
            <w:rFonts w:asciiTheme="minorHAnsi" w:hAnsiTheme="minorHAnsi" w:cstheme="minorHAnsi"/>
            <w:lang w:val="en-US"/>
          </w:rPr>
          <w:delText>as well</w:delText>
        </w:r>
        <w:r w:rsidRPr="004F0763" w:rsidDel="0083795E">
          <w:rPr>
            <w:rFonts w:asciiTheme="minorHAnsi" w:hAnsiTheme="minorHAnsi" w:cstheme="minorHAnsi"/>
            <w:lang w:val="en-US"/>
          </w:rPr>
          <w:delText xml:space="preserve"> </w:delText>
        </w:r>
      </w:del>
      <w:r w:rsidRPr="004F0763">
        <w:rPr>
          <w:rFonts w:asciiTheme="minorHAnsi" w:hAnsiTheme="minorHAnsi" w:cstheme="minorHAnsi"/>
          <w:lang w:val="en-US"/>
        </w:rPr>
        <w:t xml:space="preserve">unable to disperse far and fast enough to bridge the large gaps between their current and projected ranges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{"citationItems":[{"id":"ITEM-1","itemData":{"DOI":"10.1126/science.1162547","ISSN":"00368075","PMID":"18845754","abstract":"Many studies suggest that global warming is driving species ranges poleward and toward higher elevations at temperate latitudes, but evidence for range shifts is scarce for the tropics, where the shallow latitudinal temperature gradient makes upslope shifts more likely than poleward shifts. Based on new data for plants and insects on an elevational transect in Costa Rica, we assess the potential for lowland biotic attrition, range-shift gaps, and mountaintop extinctions under projected warming. We conclude that tropical lowland biotas may face a level of net lowland biotic attrition without parallel at higher latitudes (where range shifts may be compensated for by species from lower latitudes) and that a high proportion of tropical species soon faces gaps between current and projected elevational ranges.","author":[{"dropping-particle":"","family":"Colwell","given":"Robert K.","non-dropping-particle":"","parse-names":false,"suffix":""},{"dropping-particle":"","family":"Brehm","given":"Gunnar","non-dropping-particle":"","parse-names":false,"suffix":""},{"dropping-particle":"","family":"Cardelús","given":"Catherine L.","non-dropping-particle":"","parse-names":false,"suffix":""},{"dropping-particle":"","family":"Gilman","given":"Alex C.","non-dropping-particle":"","parse-names":false,"suffix":""},{"dropping-particle":"","family":"Longino","given":"John T.","non-dropping-particle":"","parse-names":false,"suffix":""}],"container-title":"Science","id":"ITEM-1","issue":"5899","issued":{"date-parts":[["2008","10","10"]]},"page":"258-261","publisher":"American Association for the Advancement of Science","title":"Global warming, elevational range shifts, and lowland biotic attrition in the wet tropics","type":"article-journal","volume":"322"},"uris":["http://www.mendeley.com/documents/?uuid=efcbb00a-4f36-3d21-bf39-1166fa394a51"]}],"mendeley":{"formattedCitation":"(Colwell et al. 2008)","plainTextFormattedCitation":"(Colwell et al. 2008)","previouslyFormattedCitation":"(Colwell et al. 2008)"},"properties":{"noteIndex":0},"schema":"https://github.com/citation-style-language/schema/raw/master/csl-citation.json"}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(Colwell et al. 2008)</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w:t>
      </w:r>
      <w:commentRangeStart w:id="11"/>
      <w:r w:rsidRPr="004F0763">
        <w:rPr>
          <w:rFonts w:asciiTheme="minorHAnsi" w:hAnsiTheme="minorHAnsi" w:cstheme="minorHAnsi"/>
          <w:lang w:val="en-US"/>
        </w:rPr>
        <w:t xml:space="preserve">As species’ distributions shifts poleward or upslope following climate change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{"citationItems":[{"id":"ITEM-1","itemData":{"DOI":"10.1073/pnas.1318190111","ISSN":"10916490","abstract":"Temperate-zone species have responded to warming temperatures by shifting their distributions poleward and upslope. Thermal tolerance data suggests that tropical species may respond to warming temperatures even more strongly than temperate-zone species, but this prediction has yet to be tested. We addressed this data gap by conducting resurveys to measure distributional responses to temperature increases in the elevational limits of the avifaunas of two geographically and faunally independent New Guinean mountains, Mt. Karimui and Karkar Island, 47 and 44 y after they were originally surveyed. Although species richness is roughly five times greater on mainland Mt. Karimui than oceanic Karkar Island, distributional shifts at both sites were similar: upslope shifts averaged 113 m (Mt. Karimui) and 152 m (Karkar Island) for upper limits and 95 m (Mt. Karimui) and 123 m (Karkar Island) for lower limits. We incorporated these results into a metaanalysis to compare distributional responses of tropical species with those of temperate-zone species, finding that average upslope shifts in tropical montane species match local temperature increases significantly more closely than in temperate-zone montane species. That tropical species appear to be strong responders has global conservation implications and provides empirical support to hitherto untested models that predict widespread extinctions in upperelevation tropical endemics with small ranges.","author":[{"dropping-particle":"","family":"Freeman","given":"Benjamin G.","non-dropping-particle":"","parse-names":false,"suffix":""},{"dropping-particle":"","family":"Class Freeman","given":"Alexandra M.","non-dropping-particle":"","parse-names":false,"suffix":""}],"container-title":"Proceedings of the National Academy of Sciences of the United States of America","id":"ITEM-1","issue":"12","issued":{"date-parts":[["2014","3","25"]]},"page":"4490-4494","publisher":"National Academy of Sciences","title":"Rapid upslope shifts in New Guinean birds illustrate strong distributional responses of tropical montane species to global warming","type":"article-journal","volume":"111"},"uris":["http://www.mendeley.com/documents/?uuid=2d72b568-d7da-3c82-8923-0aa6fa53ae41"]}],"mendeley":{"formattedCitation":"(Freeman and Class Freeman 2014)","plainTextFormattedCitation":"(Freeman and Class Freeman 2014)","previouslyFormattedCitation":"(Freeman and Class Freeman 2014)"},"properties":{"noteIndex":0},"schema":"https://github.com/citation-style-language/schema/raw/master/csl-citation.json"}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(Freeman and Class Freeman 2014)</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no species source pools are available to replace climatically displaced or declining species in the tropical lowland ecosystem </w:t>
      </w:r>
      <w:commentRangeEnd w:id="8"/>
      <w:r w:rsidR="0083795E">
        <w:rPr>
          <w:rStyle w:val="CommentReference"/>
          <w:rFonts w:asciiTheme="minorHAnsi" w:eastAsiaTheme="minorHAnsi" w:hAnsiTheme="minorHAnsi" w:cstheme="minorBidi"/>
          <w:lang w:eastAsia="en-US"/>
        </w:rPr>
        <w:commentReference w:id="8"/>
      </w:r>
      <w:commentRangeEnd w:id="11"/>
      <w:r w:rsidR="0083795E">
        <w:rPr>
          <w:rStyle w:val="CommentReference"/>
          <w:rFonts w:asciiTheme="minorHAnsi" w:eastAsiaTheme="minorHAnsi" w:hAnsiTheme="minorHAnsi" w:cstheme="minorBidi"/>
          <w:lang w:eastAsia="en-US"/>
        </w:rPr>
        <w:commentReference w:id="11"/>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{"citationItems":[{"id":"ITEM-1","itemData":{"DOI":"10.1126/science.1162547","ISSN":"00368075","PMID":"18845754","abstract":"Many studies suggest that global warming is driving species ranges poleward and toward higher elevations at temperate latitudes, but evidence for range shifts is scarce for the tropics, where the shallow latitudinal temperature gradient makes upslope shifts more likely than poleward shifts. Based on new data for plants and insects on an elevational transect in Costa Rica, we assess the potential for lowland biotic attrition, range-shift gaps, and mountaintop extinctions under projected warming. We conclude that tropical lowland biotas may face a level of net lowland biotic attrition without parallel at higher latitudes (where range shifts may be compensated for by species from lower latitudes) and that a high proportion of tropical species soon faces gaps between current and projected elevational ranges.","author":[{"dropping-particle":"","family":"Colwell","given":"Robert K.","non-dropping-particle":"","parse-names":false,"suffix":""},{"dropping-particle":"","family":"Brehm","given":"Gunnar","non-dropping-particle":"","parse-names":false,"suffix":""},{"dropping-particle":"","family":"Cardelús","given":"Catherine L.","non-dropping-particle":"","parse-names":false,"suffix":""},{"dropping-particle":"","family":"Gilman","given":"Alex C.","non-dropping-particle":"","parse-names":false,"suffix":""},{"dropping-particle":"","family":"Longino","given":"John T.","non-dropping-particle":"","parse-names":false,"suffix":""}],"container-title":"Science","id":"ITEM-1","issue":"5899","issued":{"date-parts":[["2008","10","10"]]},"page":"258-261","publisher":"American Association for the Advancement of Science","title":"Global warming, elevational range shifts, and lowland biotic attrition in the wet tropics","type":"article-journal","volume":"322"},"uris":["http://www.mendeley.com/documents/?uuid=efcbb00a-4f36-3d21-bf39-1166fa394a51"]},{"id":"ITEM-2","itemData":{"DOI":"10.1111/ecog.00967","ISSN":"09067590","abstract":"Poleward and upward shifts are the most frequent types of range shifts that have been reported in response to contemporary climate change. However, the number of reports documenting other types of range shifts - such as in east-west directions across longitudes or, even more unexpectedly, towards tropical latitudes and lower elevations - is increasing rapidly. Recent studies show that these range shifts may not be so unexpected once the local climate changes are accounted for. We here provide an updated synthesis of the fast-moving research on climate-related range shifts. By describing the current state of the art on geographical patterns of species range shifts under contemporary climate change for plants and animals across both terrestrial and marine ecosystems, we identified a number of research shortfalls. In addition to the recognised geographic shortfall in the tropics, we found taxonomic and methodological shortfalls with knowledge gaps regarding range shifts of prokaryotes, lowland range shifts of terrestrial plants, and bathymetric range shifts of marine plants. Based on this review, we provide a research agenda for filling these gaps. We outline a comprehensive framework for assessing multidimensional changes in species distributions, which should then be contrasted with expectations based on climate change indices, such as velocity measures accounting for complex local climate changes. Finally, we propose a unified classification of geographical patterns of species range shifts, arranged in a bi-dimensional space defined by species' persistence and movement rates. Placing the observed and expected shifts into this bi-dimensional space should lead to more informed assessments of extinction risks.","author":[{"dropping-particle":"","family":"Lenoir","given":"J.","non-dropping-particle":"","parse-names":false,"suffix":""},{"dropping-particle":"","family":"Svenning","given":"J.-C.","non-dropping-particle":"","parse-names":false,"suffix":""}],"container-title":"Ecography","id":"ITEM-2","issue":"1","issued":{"date-parts":[["2015","1","1"]]},"page":"15-28","publisher":"Blackwell Publishing Ltd","title":"Climate-related range shifts - a global multidimensional synthesis and new research directions","type":"article-journal","volume":"38"},"uris":["http://www.mendeley.com/documents/?uuid=dcc69e23-8fc0-3a2c-bcff-5d24c73602ec"]}],"mendeley":{"formattedCitation":"(Colwell et al. 2008; Lenoir and Svenning 2015)","plainTextFormattedCitation":"(Colwell et al. 2008; Lenoir and Svenning 2015)","previouslyFormattedCitation":"(Colwell et al. 2008; Lenoir and Svenning 2015)"},"properties":{"noteIndex":0},"schema":"https://github.com/citation-style-language/schema/raw/master/csl-citation.json"}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(Colwell et al. 2008; Lenoir and Svenning 2015)</w:t>
      </w:r>
      <w:r w:rsidRPr="004F0763">
        <w:rPr>
          <w:rFonts w:asciiTheme="minorHAnsi" w:hAnsiTheme="minorHAnsi" w:cstheme="minorHAnsi"/>
          <w:lang w:val="en-US"/>
        </w:rPr>
        <w:fldChar w:fldCharType="end"/>
      </w:r>
      <w:r w:rsidRPr="004F0763">
        <w:rPr>
          <w:rFonts w:asciiTheme="minorHAnsi" w:hAnsiTheme="minorHAnsi" w:cstheme="minorHAnsi"/>
          <w:lang w:val="en-US"/>
        </w:rPr>
        <w:t>.</w:t>
      </w:r>
      <w:r>
        <w:rPr>
          <w:rFonts w:asciiTheme="minorHAnsi" w:hAnsiTheme="minorHAnsi" w:cstheme="minorHAnsi"/>
          <w:lang w:val="en-US"/>
        </w:rPr>
        <w:t xml:space="preserve"> </w:t>
      </w:r>
      <w:r w:rsidRPr="004F0763">
        <w:rPr>
          <w:rFonts w:asciiTheme="minorHAnsi" w:hAnsiTheme="minorHAnsi" w:cstheme="minorHAnsi"/>
          <w:lang w:val="en-US"/>
        </w:rPr>
        <w:t xml:space="preserve">Consequently, tropical regions face a higher risk of biodiversity attrition based on features of the residents’ thermal performance. </w:t>
      </w:r>
    </w:p>
    <w:p w14:paraId="676BEBF3" w14:textId="5EB356CD" w:rsidR="0033587B" w:rsidRPr="004F0763" w:rsidRDefault="0033587B" w:rsidP="0033587B">
      <w:pPr>
        <w:ind w:firstLine="720"/>
        <w:rPr>
          <w:rFonts w:asciiTheme="minorHAnsi" w:hAnsiTheme="minorHAnsi" w:cstheme="minorHAnsi"/>
          <w:lang w:val="en-US"/>
        </w:rPr>
      </w:pPr>
      <w:commentRangeStart w:id="12"/>
      <w:r w:rsidRPr="004F0763">
        <w:rPr>
          <w:rFonts w:asciiTheme="minorHAnsi" w:hAnsiTheme="minorHAnsi" w:cstheme="minorHAnsi"/>
          <w:lang w:val="en-US"/>
        </w:rPr>
        <w:t>Nevertheless,</w:t>
      </w:r>
      <w:commentRangeEnd w:id="12"/>
      <w:r w:rsidR="009C25F0">
        <w:rPr>
          <w:rStyle w:val="CommentReference"/>
          <w:rFonts w:asciiTheme="minorHAnsi" w:eastAsiaTheme="minorHAnsi" w:hAnsiTheme="minorHAnsi" w:cstheme="minorBidi"/>
          <w:lang w:eastAsia="en-US"/>
        </w:rPr>
        <w:commentReference w:id="12"/>
      </w:r>
      <w:r w:rsidRPr="004F0763">
        <w:rPr>
          <w:rFonts w:asciiTheme="minorHAnsi" w:hAnsiTheme="minorHAnsi" w:cstheme="minorHAnsi"/>
          <w:lang w:val="en-US"/>
        </w:rPr>
        <w:t xml:space="preserve"> the impact of the projected warming will differ if the species’ distribution is not constrained by the environmental temperature but other factors. </w:t>
      </w:r>
      <w:commentRangeStart w:id="13"/>
      <w:r w:rsidRPr="004F0763">
        <w:rPr>
          <w:rFonts w:asciiTheme="minorHAnsi" w:hAnsiTheme="minorHAnsi" w:cstheme="minorHAnsi"/>
          <w:lang w:val="en-US"/>
        </w:rPr>
        <w:t xml:space="preserve">For example, drought may instead be a more important environmental constrain than temperature in tropical lowland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{"citationItems":[{"id":"ITEM-1","itemData":{"DOI":"10.1038/nature05747","ISSN":"14764687","PMID":"17476266","abstract":"Although patterns of tree species distributions along environmental gradients have been amply documented in tropical forests, mechanisms causing these patterns are seldom known. Efforts to evaluate proposed mechanisms have been hampered by a lack of comparative data on species' reactions to relevant axes of environmental variation. Here we show that differential drought sensitivity shapes plant distributions in tropical forests at both regional and local scales. Our analyses are based on experimental field assessments of drought sensitivity of 48 species of trees and shrubs, and on their local and regional distributions within a network of 122 inventory sites spanning a rainfall gradient across the Isthmus of Panama. Our results suggest that niche differentiation with respect to soil water availability is a direct determinant of both local- and regional-scale distributions of tropical trees. Changes in soil moisture availability caused by global climate change and forest fragmentation are therefore likely to alter tropical species distributions, community composition and diversity. ©2007 Nature Publishing Group.","author":[{"dropping-particle":"","family":"Engelbrecht","given":"Bettina M.J.","non-dropping-particle":"","parse-names":false,"suffix":""},{"dropping-particle":"","family":"Comita","given":"Liza S.","non-dropping-particle":"","parse-names":false,"suffix":""},{"dropping-particle":"","family":"Condit","given":"Richard","non-dropping-particle":"","parse-names":false,"suffix":""},{"dropping-particle":"","family":"Kursar","given":"Thomas A.","non-dropping-particle":"","parse-names":false,"suffix":""},{"dropping-particle":"","family":"Tyree","given":"Melvin T.","non-dropping-particle":"","parse-names":false,"suffix":""},{"dropping-particle":"","family":"Turner","given":"Benjamin L.","non-dropping-particle":"","parse-names":false,"suffix":""},{"dropping-particle":"","family":"Hubbell","given":"Stephen P.","non-dropping-particle":"","parse-names":false,"suffix":""}],"container-title":"Nature","id":"ITEM-1","issue":"7140","issued":{"date-parts":[["2007","5","3"]]},"page":"80-82","publisher":"Nature Publishing Group","title":"Drought sensitivity shapes species distribution patterns in tropical forests","type":"article-journal","volume":"447"},"uris":["http://www.mendeley.com/documents/?uuid=099bbf79-2a94-3595-a567-93d5eb5aae6e"]}],"mendeley":{"formattedCitation":"(Engelbrecht et al. 2007)","plainTextFormattedCitation":"(Engelbrecht et al. 2007)","previouslyFormattedCitation":"(Engelbrecht et al. 2007)"},"properties":{"noteIndex":0},"schema":"https://github.com/citation-style-language/schema/raw/master/csl-citation.json"}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(Engelbrecht et al. 2007)</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Behavioral thermoregulation on heterogeneous landscape could increase resilience to warming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{"citationItems":[{"id":"ITEM-1","itemData":{"DOI":"10.1098/rspb.2014.1264","ISSN":"14712954","abstract":"Difficulty in characterizing the relationship between climatic variability and climate change vulnerability arises when we consider the multiple scales at which this variation occurs, be it temporal (from minute to annual) or spatial (from centimetres to kilometres). We studied populations of a single widely distributed butterfly species, Chlosyne lacinia, to examine the physiological, morphological, thermoregulatory and biophysical underpinnings of adaptation to tropical and temperate climates. Microclimatic and morphological data along with a biophysical model documented the importance of solar radiation in predicting butterfly body temperature. We also integrated the biophysics with a physiologically based insect fitness model to quantify the influence of solar radiation, morphology and behaviour on warming impact projections. While warming is projected to have some detrimental impacts on tropical ectotherms, fitness impacts in this study are not as negative as models that assume body and air temperature equivalence would suggest. We additionally show that behavioural thermoregulation can diminish direct warming impacts, though indirect thermoregulatory consequences could further complicate predictions. With these results, at multiple spatial and temporal scales, we show the importance of biophysics and behaviour for studying biodiversity consequences of global climate change, and stress that tropical climate change impacts are likely to be context-dependent. © 2014 The Authors.","author":[{"dropping-particle":"","family":"Bonebrake","given":"Timothy C.","non-dropping-particle":"","parse-names":false,"suffix":""},{"dropping-particle":"","family":"Boggs","given":"Carol L.","non-dropping-particle":"","parse-names":false,"suffix":""},{"dropping-particle":"","family":"Stamberger","given":"Jeannie A.","non-dropping-particle":"","parse-names":false,"suffix":""},{"dropping-particle":"","family":"Deutsch","given":"Curtis A.","non-dropping-particle":"","parse-names":false,"suffix":""},{"dropping-particle":"","family":"Ehrlich","given":"Paul R.","non-dropping-particle":"","parse-names":false,"suffix":""}],"container-title":"Proceedings of the Royal Society B: Biological Sciences","id":"ITEM-1","issue":"1793","issued":{"date-parts":[["2014","10","22"]]},"page":"20141264","publisher":"Royal Society of London","title":"From global change to a butterfly flapping: Biophysics and behaviour affect tropical climate change impacts","type":"article-journal","volume":"281"},"uris":["http://www.mendeley.com/documents/?uuid=d268a704-f56d-35e2-aee9-c4cde2b279dd"]},{"id":"ITEM-2","itemData":{"DOI":"10.1073/pnas.0808913106","ISSN":"00278424","abstract":"Increasing concern about the impacts of global warming on biodiversity has stimulated extensive discussion, but methods to translate broad-scale shifts in climate into direct impacts on living animals remain simplistic. A key missing element from models of climatic change impacts on animals is the buffering influence of behavioral thermoregulation. Here, we show how behavioral and mass/energy balance models can be combined with spatial data on climate, topography, and vegetation to predict impacts of increased air temperature on thermoregulating ectotherms such as reptiles and insects (a large portion of global biodiversity). We show that for most \"cold-blooded\" terrestrial animals, the primary thermal challenge is not to attain high body temperatures (although this is important in temperate environments) but to stay cool (particularly in tropical and desert areas, where ectotherm biodiversity is greatest). The impact of climate warming on thermoregulating ectotherms will depend critically on how changes in vegetation cover alter the availability of shade as well as the animals' capacities to alter their seasonal timing of activity and reproduction. Warmer environments also may increase maintenance energy costs while simultaneously constraining activity time, putting pressure on mass and energy budgets. Energy- and mass-balance models provide a general method to integrate the complexity of these direct interactions between organisms and climate into spatial predictions of the impact of climate change on biodiversity. This methodology allows quantitative organism- and habitat-specific assessments of climate change impacts.","author":[{"dropping-particle":"","family":"Kearney","given":"Michael","non-dropping-particle":"","parse-names":false,"suffix":""},{"dropping-particle":"","family":"Shine","given":"Richard","non-dropping-particle":"","parse-names":false,"suffix":""},{"dropping-particle":"","family":"Porter","given":"Warren P.","non-dropping-particle":"","parse-names":false,"suffix":""}],"container-title":"Proceedings of the National Academy of Sciences of the United States of America","id":"ITEM-2","issue":"10","issued":{"date-parts":[["2009","3","10"]]},"page":"3835-3840","publisher":"National Academy of Sciences","title":"The potential for behavioral thermoregulation to buffer \"cold-blooded\" animals against climate warming","type":"article-journal","volume":"106"},"uris":["http://www.mendeley.com/documents/?uuid=31f80185-56e8-34f7-9000-5a2f83366f94"]}],"mendeley":{"formattedCitation":"(Bonebrake et al. 2014; Kearney, Shine, and Porter 2009)","plainTextFormattedCitation":"(Bonebrake et al. 2014; Kearney, Shine, and Porter 2009)","previouslyFormattedCitation":"(Bonebrake et al. 2014; Kearney, Shine, and Porter 2009)"},"properties":{"noteIndex":0},"schema":"https://github.com/citation-style-language/schema/raw/master/csl-citation.json"}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(Bonebrake et al. 2014; Kearney, Shine, and Porter 2009)</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Last but not the least, tropical forests are notable for their intense biotic interactions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{"citationItems":[{"id":"ITEM-1","itemData":{"DOI":"10.1126/science.aaj1631","ISSN":"10959203","abstract":"Biotic interactions underlie ecosystem structure and function, but predicting interaction outcomes is difficult. We tested the hypothesis that biotic interaction strength increases toward the equator, using a global experiment with model caterpillars to measure predation risk. Across an 11,660-kilometer latitudinal gradient spanning six continents, we found increasing predation toward the equator, with a parallel pattern of increasing predation toward lower elevations. Patterns across both latitude and elevation were driven by arthropod predators, with no systematic trend in attack rates by birds or mammals. These matching gradients at global and regional scales suggest consistent drivers of biotic interaction strength, a finding that needs to be integrated into general theories of herbivory, community organization, and life-history evolution.","author":[{"dropping-particle":"","family":"Roslin","given":"Tomas","non-dropping-particle":"","parse-names":false,"suffix":""},{"dropping-particle":"","family":"Hardwick","given":"Bess","non-dropping-particle":"","parse-names":false,"suffix":""},{"dropping-particle":"","family":"Novotny","given":"Vojtech","non-dropping-particle":"","parse-names":false,"suffix":""},{"dropping-particle":"","family":"Petry","given":"William K.","non-dropping-particle":"","parse-names":false,"suffix":""},{"dropping-particle":"","family":"Andrew","given":"Nigel R.","non-dropping-particle":"","parse-names":false,"suffix":""},{"dropping-particle":"","family":"Asmus","given":"Ashley","non-dropping-particle":"","parse-names":false,"suffix":""},{"dropping-particle":"","family":"Barrio","given":"Isabel C.","non-dropping-particle":"","parse-names":false,"suffix":""},{"dropping-particle":"","family":"Basset","given":"Yves","non-dropping-particle":"","parse-names":false,"suffix":""},{"dropping-particle":"","family":"Boesing","given":"Andrea Larissa","non-dropping-particle":"","parse-names":false,"suffix":""},{"dropping-particle":"","family":"Bonebrake","given":"Timothy C.","non-dropping-particle":"","parse-names":false,"suffix":""},{"dropping-particle":"","family":"Cameron","given":"Erin K.","non-dropping-particle":"","parse-names":false,"suffix":""},{"dropping-particle":"","family":"Dáttilo","given":"Wesley","non-dropping-particle":"","parse-names":false,"suffix":""},{"dropping-particle":"","family":"Donoso","given":"David A.","non-dropping-particle":"","parse-names":false,"suffix":""},{"dropping-particle":"","family":"Drozd","given":"Pavel","non-dropping-particle":"","parse-names":false,"suffix":""},{"dropping-particle":"","family":"Gray","given":"Claudia L.","non-dropping-particle":"","parse-names":false,"suffix":""},{"dropping-particle":"","family":"Hik","given":"David S.","non-dropping-particle":"","parse-names":false,"suffix":""},{"dropping-particle":"","family":"Hill","given":"Sarah J.","non-dropping-particle":"","parse-names":false,"suffix":""},{"dropping-particle":"","family":"Hopkins","given":"Tapani","non-dropping-particle":"","parse-names":false,"suffix":""},{"dropping-particle":"","family":"Huang","given":"Shuyin","non-dropping-particle":"","parse-names":false,"suffix":""},{"dropping-particle":"","family":"Koane","given":"Bonny","non-dropping-particle":"","parse-names":false,"suffix":""},{"dropping-particle":"","family":"Laird-Hopkins","given":"Benita","non-dropping-particle":"","parse-names":false,"suffix":""},{"dropping-particle":"","family":"Laukkanen","given":"Liisa","non-dropping-particle":"","parse-names":false,"suffix":""},{"dropping-particle":"","family":"Lewis","given":"Owen T.","non-dropping-particle":"","parse-names":false,"suffix":""},{"dropping-particle":"","family":"Milne","given":"Sol","non-dropping-particle":"","parse-names":false,"suffix":""},{"dropping-particle":"","family":"Mwesige","given":"Isaiah","non-dropping-particle":"","parse-names":false,"suffix":""},{"dropping-particle":"","family":"Nakamura","given":"Akihiro","non-dropping-particle":"","parse-names":false,"suffix":""},{"dropping-particle":"","family":"Nell","given":"Colleen S.","non-dropping-particle":"","parse-names":false,"suffix":""},{"dropping-particle":"","family":"Nichols","given":"Elizabeth","non-dropping-particle":"","parse-names":false,"suffix":""},{"dropping-particle":"","family":"Prokurat","given":"Alena","non-dropping-particle":"","parse-names":false,"suffix":""},{"dropping-particle":"","family":"Sam","given":"Katerina","non-dropping-particle":"","parse-names":false,"suffix":""},{"dropping-particle":"","family":"Schmidt","given":"Niels M.","non-dropping-particle":"","parse-names":false,"suffix":""},{"dropping-particle":"","family":"Slade","given":"Alison","non-dropping-particle":"","parse-names":false,"suffix":""},{"dropping-particle":"","family":"Slade","given":"Victor","non-dropping-particle":"","parse-names":false,"suffix":""},{"dropping-particle":"","family":"Suchanková","given":"Alžběta","non-dropping-particle":"","parse-names":false,"suffix":""},{"dropping-particle":"","family":"Teder","given":"Tiit","non-dropping-particle":"","parse-names":false,"suffix":""},{"dropping-particle":"","family":"Nouhuys","given":"Saskya","non-dropping-particle":"Van","parse-names":false,"suffix":""},{"dropping-particle":"","family":"Vandvik","given":"Vigdis","non-dropping-particle":"","parse-names":false,"suffix":""},{"dropping-particle":"","family":"Weissflog","given":"Anita","non-dropping-particle":"","parse-names":false,"suffix":""},{"dropping-particle":"","family":"Zhukovich","given":"Vital","non-dropping-particle":"","parse-names":false,"suffix":""},{"dropping-particle":"","family":"Slade","given":"Eleanor M.","non-dropping-particle":"","parse-names":false,"suffix":""}],"container-title":"Science","id":"ITEM-1","issue":"6339","issued":{"date-parts":[["2017","5","19"]]},"page":"742-744","publisher":"American Association for the Advancement of Science","title":"Latitudinal gradients: Higher predation risk for insect prey at low latitudes and elevations","type":"article-journal","volume":"356"},"uris":["http://www.mendeley.com/documents/?uuid=aabdc083-815e-3115-bf60-78df27c0497d"]}],"mendeley":{"formattedCitation":"(Roslin et al. 2017)","plainTextFormattedCitation":"(Roslin et al. 2017)","previouslyFormattedCitation":"(Roslin et al. 2017)"},"properties":{"noteIndex":0},"schema":"https://github.com/citation-style-language/schema/raw/master/csl-citation.json"}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(Roslin et al. 2017)</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which may predominantly drive realized distributions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{"citationItems":[{"id":"ITEM-1","itemData":{"DOI":"10.1111/j.1469-185X.2012.00235.x","ISSN":"14647931","PMID":"22686347","abstract":"Predicting which species will occur together in the future, and where, remains one of the greatest challenges in ecology, and requires a sound understanding of how the abiotic and biotic environments interact with dispersal processes and history across scales. Biotic interactions and their dynamics influence species' relationships to climate, and this also has important implications for predicting future distributions of species. It is already well accepted that biotic interactions shape species' spatial distributions at local spatial extents, but the role of these interactions beyond local extents (e.g. 10 km2 to global extents) are usually dismissed as unimportant. In this review we consolidate evidence for how biotic interactions shape species distributions beyond local extents and review methods for integrating biotic interactions into species distribution modelling tools. Drawing upon evidence from contemporary and palaeoecological studies of individual species ranges, functional groups, and species richness patterns, we show that biotic interactions have clearly left their mark on species distributions and realised assemblages of species across all spatial extents. We demonstrate this with examples from within and across trophic groups. A range of species distribution modelling tools is available to quantify species environmental relationships and predict species occurrence, such as: (i) integrating pairwise dependencies, (ii) using integrative predictors, and (iii) hybridising species distribution models (SDMs) with dynamic models. These methods have typically only been applied to interacting pairs of species at a single time, require a priori ecological knowledge about which species interact, and due to data paucity must assume that biotic interactions are constant in space and time. To better inform the future development of these models across spatial scales, we call for accelerated collection of spatially and temporally explicit species data. Ideally, these data should be sampled to reflect variation in the underlying environment across large spatial extents, and at fine spatial resolution. Simplified ecosystems where there are relatively few interacting species and sometimes a wealth of existing ecosystem monitoring data (e.g. arctic, alpine or island habitats) offer settings where the development of modelling tools that account for biotic interactions may be less difficult than elsewhere. © 2012 Cambridge Philosophical Society.","author":[{"dropping-particle":"","family":"Wisz","given":"Mary Susanne","non-dropping-particle":"","parse-names":false,"suffix":""},{"dropping-particle":"","family":"Pottier","given":"Julien","non-dropping-particle":"","parse-names":false,"suffix":""},{"dropping-particle":"","family":"Kissling","given":"W. Daniel","non-dropping-particle":"","parse-names":false,"suffix":""},{"dropping-particle":"","family":"Pellissier","given":"Loïc","non-dropping-particle":"","parse-names":false,"suffix":""},{"dropping-particle":"","family":"Lenoir","given":"Jonathan","non-dropping-particle":"","parse-names":false,"suffix":""},{"dropping-particle":"","family":"Damgaard","given":"Christian F.","non-dropping-particle":"","parse-names":false,"suffix":""},{"dropping-particle":"","family":"Dormann","given":"Carsten F.","non-dropping-particle":"","parse-names":false,"suffix":""},{"dropping-particle":"","family":"Forchhammer","given":"Mads C.","non-dropping-particle":"","parse-names":false,"suffix":""},{"dropping-particle":"","family":"Grytnes","given":"John Arvid","non-dropping-particle":"","parse-names":false,"suffix":""},{"dropping-particle":"","family":"Guisan","given":"Antoine","non-dropping-particle":"","parse-names":false,"suffix":""},{"dropping-particle":"","family":"Heikkinen","given":"Risto K.","non-dropping-particle":"","parse-names":false,"suffix":""},{"dropping-particle":"","family":"Høye","given":"Toke T.","non-dropping-particle":"","parse-names":false,"suffix":""},{"dropping-particle":"","family":"Kühn","given":"Ingolf","non-dropping-particle":"","parse-names":false,"suffix":""},{"dropping-particle":"","family":"Luoto","given":"Miska","non-dropping-particle":"","parse-names":false,"suffix":""},{"dropping-particle":"","family":"Maiorano","given":"Luigi","non-dropping-particle":"","parse-names":false,"suffix":""},{"dropping-particle":"","family":"Nilsson","given":"Marie Charlotte","non-dropping-particle":"","parse-names":false,"suffix":""},{"dropping-particle":"","family":"Normand","given":"Signe","non-dropping-particle":"","parse-names":false,"suffix":""},{"dropping-particle":"","family":"Öckinger","given":"Erik","non-dropping-particle":"","parse-names":false,"suffix":""},{"dropping-particle":"","family":"Schmidt","given":"Niels M.","non-dropping-particle":"","parse-names":false,"suffix":""},{"dropping-particle":"","family":"Termansen","given":"Mette","non-dropping-particle":"","parse-names":false,"suffix":""},{"dropping-particle":"","family":"Timmermann","given":"Allan","non-dropping-particle":"","parse-names":false,"suffix":""},{"dropping-particle":"","family":"Wardle","given":"David A.","non-dropping-particle":"","parse-names":false,"suffix":""},{"dropping-particle":"","family":"Aastrup","given":"Peter","non-dropping-particle":"","parse-names":false,"suffix":""},{"dropping-particle":"","family":"Svenning","given":"Jens Christian","non-dropping-particle":"","parse-names":false,"suffix":""}],"container-title":"Biological Reviews","id":"ITEM-1","issue":"1","issued":{"date-parts":[["2013","2","1"]]},"page":"15-30","publisher":"John Wiley &amp; Sons, Ltd","title":"The role of biotic interactions in shaping distributions and realised assemblages of species: Implications for species distribution modelling","type":"article-journal","volume":"88"},"uris":["http://www.mendeley.com/documents/?uuid=89101fd0-d4a5-315e-b34a-6bd54ed79360"]},{"id":"ITEM-2","itemData":{"DOI":"10.1890/05-0479","ISSN":"00129658","abstract":"Introduced species frequently escape the natural enemies (predators, competitors, and parasites) that limit their distribution and abundance in the native range. This reduction in native predators, competitors, and parasites may result in ecological release in the introduced range. However, biological interactions also can limit the establishment and spread of nonnative populations. The extent to which such biotic resistance occurs is poorly resolved, especially for marine ecosystems. Here we test whether a native predator, the blue crab Callinectes sapidus, affects the abundance and geographic range of the introduced European green crab Carcinus maenas in eastern North America. Both crab species occur in shallow, soft-sediment habitats of bays and estuaries, and their ranges overlap in eastern North America. First, we tested for a negative relationship in the abundances of the two species from trap samples across a 640-km (5.78° latitude) coastal transect. Second, we estimated variation in predation pressure on tethered Carcinus maenas across latitude and as a function of Callinectes sapidus abundance. Third, we measured predation rates on Carcinus maenas by Callinectes sapidus in field and laboratory experiments. Our results support the hypothesis that the native predator Callinectes sapidus provides biotic resistance to invasion and prevents the southward spread and establishment of Carcinus maenas. Within and across bays, Carcinus maenas were significantly less abundant at sites and depths with Callinectes sapidus compared with areas lacking Callinectes sapidus. Moreover, no Carcinus maenas were found in Chesapeake Bay, where Callinectes sapidus were most abundant. Predation of tethered Carcinus maenas increased with Callinectes sapidus abundance. In laboratory and field experiments, Callinectes sapidus preyed readily on Carcinus maenas. Thus, we conclude the predation by Callinectes sapidus, alone or in combination with other factors, limits the abundance and geographic range of an invasive marine species. © 2005 by the Ecological Society of America.","author":[{"dropping-particle":"","family":"DeRivera","given":"Catherine E.","non-dropping-particle":"","parse-names":false,"suffix":""},{"dropping-particle":"","family":"Ruiz","given":"Gregory M.","non-dropping-particle":"","parse-names":false,"suffix":""},{"dropping-particle":"","family":"Hines","given":"Anson H.","non-dropping-particle":"","parse-names":false,"suffix":""},{"dropping-particle":"","family":"Jivoff","given":"Paul","non-dropping-particle":"","parse-names":false,"suffix":""}],"container-title":"Ecology","id":"ITEM-2","issue":"12","issued":{"date-parts":[["2005","12"]]},"page":"3364-3376","title":"Biotic resistance to invasion: Native predator limits abundance and distribution of an introduced crab","type":"article-journal","volume":"86"},"uris":["http://www.mendeley.com/documents/?uuid=e243ebc0-9eb4-33ea-96cb-801303452cf9"]}],"mendeley":{"formattedCitation":"(DeRivera et al. 2005; Wisz et al. 2013)","plainTextFormattedCitation":"(DeRivera et al. 2005; Wisz et al. 2013)","previouslyFormattedCitation":"(DeRivera et al. 2005; Wisz et al. 2013)"},"properties":{"noteIndex":0},"schema":"https://github.com/citation-style-language/schema/raw/master/csl-citation.json"}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(DeRivera et al. 2005; Wisz et al. 2013)</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and alter their individualist response to warming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{"citationItems":[{"id":"ITEM-1","itemData":{"DOI":"10.1046/j.1365-2656.1998.00223.x","ISSN":"00218790","abstract":"1. Most predictions of species distribution and abundance changes in response to global warming relate the individual requirements of a single isolated species to climate variables through some form of climate mapping. This method fails to account for the effects of species dispersal and species interactions, both of which may strongly affect distribution and abundance. 2. We therefore examined the effects of dispersal and species interactions on the distribution and abundance of three Drosophila species in a laboratory system that mimicked a latitudinal cline of 15°C. We then investigated how species distribution and abundance in this system responded to simulated global warming. 3. Dispersal allowed populations to persist at non-optimum temperatures, overriding physiologically imposed range limits. 4. Temperature determined the outcome of competition. In pairwise interactions, Drosophila subobscura eliminated D. melanogaster or D. simulans at low temperatures but was itself eliminated at high temperatures. 5. Competitive interactions changed abundance and range sizes thus shifting the position of species optima. These changes depended on both the number and the identity of the competing species. 6. Enemy-victim interactions altered range and abundance. Adding the parasitoid Leptopilina boulardi affected the host assemblage directly at high temperatures where the parasitoid was present, and indirectly (mediated by dispersal) at low temperatures where it was scarce or absent. Host species coexisted for longer at low temperatures in clines when parasitoids were present than when they were absent. 7. Simulated global warming produced complex, counter-intuitive effects on distribution and abundance, including the reversal of species' relative abundance at some temperatures. 8. Because dispersal and species interactions strongly influenced both range and abundance (sometimes in unexpected ways) current species distributions are no guide to what they might be under global climate change. Furthermore, since both these factors are missing from climate envelope models of range and abundance change, their predictions are, at best, incomplete.","author":[{"dropping-particle":"","family":"Davis","given":"Andrew J.","non-dropping-particle":"","parse-names":false,"suffix":""},{"dropping-particle":"","family":"Lawton","given":"John H.","non-dropping-particle":"","parse-names":false,"suffix":""},{"dropping-particle":"","family":"Shorrocks","given":"Bryan","non-dropping-particle":"","parse-names":false,"suffix":""},{"dropping-particle":"","family":"Jenkinson","given":"Linda S.","non-dropping-particle":"","parse-names":false,"suffix":""}],"container-title":"Journal of Animal Ecology","id":"ITEM-1","issue":"4","issued":{"date-parts":[["1998","7","5"]]},"page":"600-612","publisher":"Blackwell Publishing Ltd","title":"Individualistic species responses invalidate simple physiological models of community dynamics under global environmental change","type":"article-journal","volume":"67"},"uris":["http://www.mendeley.com/documents/?uuid=63a29d86-eeb9-36f1-ad5c-3f0b2ce2c671"]}],"mendeley":{"formattedCitation":"(Davis et al. 1998)","plainTextFormattedCitation":"(Davis et al. 1998)","previouslyFormattedCitation":"(Davis et al. 1998)"},"properties":{"noteIndex":0},"schema":"https://github.com/citation-style-language/schema/raw/master/csl-citation.json"}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(Davis et al. 1998)</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w:t>
      </w:r>
      <w:commentRangeEnd w:id="13"/>
      <w:r w:rsidR="007A35A2">
        <w:rPr>
          <w:rStyle w:val="CommentReference"/>
          <w:rFonts w:asciiTheme="minorHAnsi" w:eastAsiaTheme="minorHAnsi" w:hAnsiTheme="minorHAnsi" w:cstheme="minorBidi"/>
          <w:lang w:eastAsia="en-US"/>
        </w:rPr>
        <w:commentReference w:id="13"/>
      </w:r>
      <w:del w:id="14" w:author="Eleanor Bath" w:date="2020-08-06T11:08:00Z">
        <w:r w:rsidRPr="004F0763" w:rsidDel="007A35A2">
          <w:rPr>
            <w:rFonts w:asciiTheme="minorHAnsi" w:hAnsiTheme="minorHAnsi" w:cstheme="minorHAnsi"/>
            <w:lang w:val="en-US"/>
          </w:rPr>
          <w:delText>As the result of the additional abiotic and biotic effect, t</w:delText>
        </w:r>
      </w:del>
      <w:ins w:id="15" w:author="Eleanor Bath" w:date="2020-08-06T11:08:00Z">
        <w:r w:rsidR="007A35A2">
          <w:rPr>
            <w:rFonts w:asciiTheme="minorHAnsi" w:hAnsiTheme="minorHAnsi" w:cstheme="minorHAnsi"/>
            <w:lang w:val="en-US"/>
          </w:rPr>
          <w:t>T</w:t>
        </w:r>
      </w:ins>
      <w:r w:rsidRPr="004F0763">
        <w:rPr>
          <w:rFonts w:asciiTheme="minorHAnsi" w:hAnsiTheme="minorHAnsi" w:cstheme="minorHAnsi"/>
          <w:lang w:val="en-US"/>
        </w:rPr>
        <w:t xml:space="preserve">hermal niche deduced from </w:t>
      </w:r>
      <w:ins w:id="16" w:author="Eleanor Bath" w:date="2020-08-06T11:08:00Z">
        <w:r w:rsidR="007A35A2">
          <w:rPr>
            <w:rFonts w:asciiTheme="minorHAnsi" w:hAnsiTheme="minorHAnsi" w:cstheme="minorHAnsi"/>
            <w:lang w:val="en-US"/>
          </w:rPr>
          <w:t xml:space="preserve">a species’ </w:t>
        </w:r>
      </w:ins>
      <w:r w:rsidRPr="004F0763">
        <w:rPr>
          <w:rFonts w:asciiTheme="minorHAnsi" w:hAnsiTheme="minorHAnsi" w:cstheme="minorHAnsi"/>
          <w:lang w:val="en-US"/>
        </w:rPr>
        <w:t xml:space="preserve">realized distribution may </w:t>
      </w:r>
      <w:ins w:id="17" w:author="Eleanor Bath" w:date="2020-08-06T11:08:00Z">
        <w:r w:rsidR="007A35A2">
          <w:rPr>
            <w:rFonts w:asciiTheme="minorHAnsi" w:hAnsiTheme="minorHAnsi" w:cstheme="minorHAnsi"/>
            <w:lang w:val="en-US"/>
          </w:rPr>
          <w:t xml:space="preserve">therefore </w:t>
        </w:r>
      </w:ins>
      <w:r w:rsidRPr="004F0763">
        <w:rPr>
          <w:rFonts w:asciiTheme="minorHAnsi" w:hAnsiTheme="minorHAnsi" w:cstheme="minorHAnsi"/>
          <w:lang w:val="en-US"/>
        </w:rPr>
        <w:t>not accord to the</w:t>
      </w:r>
      <w:ins w:id="18" w:author="Eleanor Bath" w:date="2020-08-06T11:09:00Z">
        <w:r w:rsidR="007A35A2">
          <w:rPr>
            <w:rFonts w:asciiTheme="minorHAnsi" w:hAnsiTheme="minorHAnsi" w:cstheme="minorHAnsi"/>
            <w:lang w:val="en-US"/>
          </w:rPr>
          <w:t>ir</w:t>
        </w:r>
      </w:ins>
      <w:r w:rsidRPr="004F0763">
        <w:rPr>
          <w:rFonts w:asciiTheme="minorHAnsi" w:hAnsiTheme="minorHAnsi" w:cstheme="minorHAnsi"/>
          <w:lang w:val="en-US"/>
        </w:rPr>
        <w:t xml:space="preserve"> true tolerances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{"citationItems":[{"id":"ITEM-1","itemData":{"DOI":"10.1111/j.1365-2486.2009.02085.x","ISSN":"13541013","abstract":"Species migration in response to warming temperatures is expected to lead to 'biotic attrition,' or loss of local diversity, in areas where the number of species emigrating or going locally extinct exceeds the number immigrating. Biotic attrition is predicted be especially severe in the low-lying hot tropics since elevated temperatures may surpass the observed tolerances of most extant species. It is possible, however, that the estimated temperature niches of many species are inaccurate and truncated with respect to their true tolerances due to the absence of hotter areas under current global climate. If so, these species will be capable of persisting in some areas where future temperatures exceed current temperatures, reducing rates of biotic attrition. Here, we use natural history collections data to estimate the realized thermal niches of &gt; 2000 plant species from the tropical forests of South America. In accord with the truncation hypothesis, we find that the thermal niches of species from hot lowland areas are several degrees narrower than the thermal niches of species from cooler areas. We estimate rates of biotic attrition for South American tropical forests due to temperature increases ranging from 1 to 5 °C, and under two niche assumptions. The first is that the observed thermal niches truly reflect the plant's tolerances and that the reduction in niche breadth is due to increased specialization. The second is that lowland species have the same mean thermal niche breadth as nonlowland and nonequatorial species. The differences between these two models are dramatic. For example, using observed thermal niches we predict an almost complete loss of plant diversity in most South American tropical forests due to a 5 °C temperature increase, but correcting for possible niche truncation we estimate that most forests will retain &gt; 50-70% of their current species richness. The different predictions highlight the importance of using fundamental vs. realized niches in predicting the responses of species to global climate change. © 2009 Blackwell Publishing Ltd.","author":[{"dropping-particle":"","family":"Feeley","given":"Kenneth J.","non-dropping-particle":"","parse-names":false,"suffix":""},{"dropping-particle":"","family":"Silman","given":"Miles R.","non-dropping-particle":"","parse-names":false,"suffix":""}],"container-title":"Global Change Biology","id":"ITEM-1","issue":"6","issued":{"date-parts":[["2010","6","1"]]},"page":"1830-1836","publisher":"John Wiley &amp; Sons, Ltd","title":"Biotic attrition from tropical forests correcting for truncated temperature niches","type":"article-journal","volume":"16"},"uris":["http://www.mendeley.com/documents/?uuid=8c1135b6-358f-32e7-808f-016e0005616c"]}],"mendeley":{"formattedCitation":"(Feeley and Silman 2010)","plainTextFormattedCitation":"(Feeley and Silman 2010)","previouslyFormattedCitation":"(Feeley and Silman 2010)"},"properties":{"noteIndex":0},"schema":"https://github.com/citation-style-language/schema/raw/master/csl-citation.json"}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(Feeley and Silman 2010)</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w:t>
      </w:r>
      <w:del w:id="19" w:author="Eleanor Bath" w:date="2020-08-06T11:09:00Z">
        <w:r w:rsidRPr="004F0763" w:rsidDel="007A35A2">
          <w:rPr>
            <w:rFonts w:asciiTheme="minorHAnsi" w:hAnsiTheme="minorHAnsi" w:cstheme="minorHAnsi"/>
            <w:lang w:val="en-US"/>
          </w:rPr>
          <w:delText xml:space="preserve">Therefore, </w:delText>
        </w:r>
        <w:commentRangeStart w:id="20"/>
        <w:r w:rsidRPr="004F0763" w:rsidDel="007A35A2">
          <w:rPr>
            <w:rFonts w:asciiTheme="minorHAnsi" w:hAnsiTheme="minorHAnsi" w:cstheme="minorHAnsi"/>
            <w:lang w:val="en-US"/>
          </w:rPr>
          <w:delText>c</w:delText>
        </w:r>
      </w:del>
      <w:ins w:id="21" w:author="Eleanor Bath" w:date="2020-08-06T11:09:00Z">
        <w:r w:rsidR="007A35A2">
          <w:rPr>
            <w:rFonts w:asciiTheme="minorHAnsi" w:hAnsiTheme="minorHAnsi" w:cstheme="minorHAnsi"/>
            <w:lang w:val="en-US"/>
          </w:rPr>
          <w:t>C</w:t>
        </w:r>
      </w:ins>
      <w:r w:rsidRPr="004F0763">
        <w:rPr>
          <w:rFonts w:asciiTheme="minorHAnsi" w:hAnsiTheme="minorHAnsi" w:cstheme="minorHAnsi"/>
          <w:lang w:val="en-US"/>
        </w:rPr>
        <w:t xml:space="preserve">orrelation between </w:t>
      </w:r>
      <w:ins w:id="22" w:author="Eleanor Bath" w:date="2020-08-06T11:09:00Z">
        <w:r w:rsidR="007A35A2">
          <w:rPr>
            <w:rFonts w:asciiTheme="minorHAnsi" w:hAnsiTheme="minorHAnsi" w:cstheme="minorHAnsi"/>
            <w:lang w:val="en-US"/>
          </w:rPr>
          <w:t xml:space="preserve">a </w:t>
        </w:r>
      </w:ins>
      <w:r w:rsidRPr="004F0763">
        <w:rPr>
          <w:rFonts w:asciiTheme="minorHAnsi" w:hAnsiTheme="minorHAnsi" w:cstheme="minorHAnsi"/>
          <w:lang w:val="en-US"/>
        </w:rPr>
        <w:t xml:space="preserve">species’ fundamental thermal niche and realized distribution serves as a foundation to study the role of temperature in driving species’ distribution patterns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{"citationItems":[{"id":"ITEM-1","itemData":{"DOI":"10.1890/03-0820","ISSN":"0012-9658","abstract":"The fundamental niche can be viewed as the set of conditions resources that allow a given organism to survive reproduce in the absence of biotic interactions. Quantitative descriptions of the environmental variables with which organisms are associated are becoming common with the advent of geographic information systems (GIS). Although such descriptive approaches to the niche are useful for interpolating species distributions, they implicitly incorporate biotic interactions and therefore do not represent the fundamental niche. A mechanistic understanding of the fundamental niche, when combined with GIS data, can provide us with greater insight into the causes of distribution and abundance, a solid foundation for exploring the role of biotic interactions, and greater confidence in extrapolating to novel circumstances such as climate change and species introductions. We apply such a mechanistic approach to study the climatic component of the fundamental niche of a nocturnal lizard, Heteronotia binoei, across an entire continent. We combine physiological measurements of this species (thermal requirements for egg development, thermal preferences and tolerances, metabolic and evaporative water loss rates), and high-resolution climatic data for the Australian continent (air temperature, cloud cover, wind speed, humidity, and radiation), with biophysical models to calculate the climatic component of the fundamental niche of this lizard and map it onto the Australian landscape at high resolution. We also use this approach to predict the effects of a mild global warming on the degree-days in the soil for egg development and the potential for aboveground activity of the study organism.","author":[{"dropping-particle":"","family":"Kearney","given":"Michael","non-dropping-particle":"","parse-names":false,"suffix":""},{"dropping-particle":"","family":"Porter","given":"Warren P.","non-dropping-particle":"","parse-names":false,"suffix":""}],"container-title":"Ecology","id":"ITEM-1","issue":"11","issued":{"date-parts":[["2004","11","1"]]},"page":"3119-3131","publisher":"Ecological Society of America","title":"MAPPING THE FUNDAMENTAL NICHE: PHYSIOLOGY, CLIMATE, AND THE DISTRIBUTION OF A NOCTURNAL LIZARD","type":"article-journal","volume":"85"},"uris":["http://www.mendeley.com/documents/?uuid=8179e397-e4d5-39cc-8789-61a9c8d51fc4"]}],"mendeley":{"formattedCitation":"(Kearney and Porter 2004)","plainTextFormattedCitation":"(Kearney and Porter 2004)","previouslyFormattedCitation":"(Kearney and Porter 2004)"},"properties":{"noteIndex":0},"schema":"https://github.com/citation-style-language/schema/raw/master/csl-citation.json"}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(Kearney and Porter 2004)</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w:t>
      </w:r>
      <w:commentRangeEnd w:id="20"/>
      <w:r w:rsidR="007A35A2">
        <w:rPr>
          <w:rStyle w:val="CommentReference"/>
          <w:rFonts w:asciiTheme="minorHAnsi" w:eastAsiaTheme="minorHAnsi" w:hAnsiTheme="minorHAnsi" w:cstheme="minorBidi"/>
          <w:lang w:eastAsia="en-US"/>
        </w:rPr>
        <w:commentReference w:id="20"/>
      </w:r>
      <w:r w:rsidRPr="004F0763">
        <w:rPr>
          <w:rFonts w:asciiTheme="minorHAnsi" w:hAnsiTheme="minorHAnsi" w:cstheme="minorHAnsi"/>
          <w:lang w:val="en-US"/>
        </w:rPr>
        <w:t xml:space="preserve">The generality of this relationship is key to realistically estimate the magnitude of the impact of warming on tropical </w:t>
      </w:r>
      <w:commentRangeStart w:id="23"/>
      <w:r w:rsidRPr="004F0763">
        <w:rPr>
          <w:rFonts w:asciiTheme="minorHAnsi" w:hAnsiTheme="minorHAnsi" w:cstheme="minorHAnsi"/>
          <w:lang w:val="en-US"/>
        </w:rPr>
        <w:t>species</w:t>
      </w:r>
      <w:commentRangeEnd w:id="23"/>
      <w:r w:rsidR="00284642">
        <w:rPr>
          <w:rStyle w:val="CommentReference"/>
          <w:rFonts w:asciiTheme="minorHAnsi" w:eastAsiaTheme="minorHAnsi" w:hAnsiTheme="minorHAnsi" w:cstheme="minorBidi"/>
          <w:lang w:eastAsia="en-US"/>
        </w:rPr>
        <w:commentReference w:id="23"/>
      </w:r>
      <w:r w:rsidRPr="004F0763">
        <w:rPr>
          <w:rFonts w:asciiTheme="minorHAnsi" w:hAnsiTheme="minorHAnsi" w:cstheme="minorHAnsi"/>
          <w:lang w:val="en-US"/>
        </w:rPr>
        <w:t xml:space="preserve">. </w:t>
      </w:r>
    </w:p>
    <w:p w14:paraId="3247AB6F" w14:textId="2F9FEF4D" w:rsidR="0033587B" w:rsidRPr="004F0763" w:rsidRDefault="0033587B" w:rsidP="0033587B">
      <w:pPr>
        <w:ind w:firstLine="720"/>
        <w:rPr>
          <w:rFonts w:asciiTheme="minorHAnsi" w:hAnsiTheme="minorHAnsi" w:cstheme="minorHAnsi"/>
          <w:lang w:val="en-US"/>
        </w:rPr>
      </w:pPr>
      <w:r w:rsidRPr="004F0763">
        <w:rPr>
          <w:rFonts w:asciiTheme="minorHAnsi" w:hAnsiTheme="minorHAnsi" w:cstheme="minorHAnsi"/>
          <w:lang w:val="en-US"/>
        </w:rPr>
        <w:t xml:space="preserve">Asymmetry has been observed in the relative role of high and low temperature in determining species’ distribution, </w:t>
      </w:r>
      <w:r>
        <w:rPr>
          <w:rFonts w:asciiTheme="minorHAnsi" w:hAnsiTheme="minorHAnsi" w:cstheme="minorHAnsi"/>
          <w:lang w:val="en-US"/>
        </w:rPr>
        <w:t>resulting in</w:t>
      </w:r>
      <w:r w:rsidRPr="004F0763">
        <w:rPr>
          <w:rFonts w:asciiTheme="minorHAnsi" w:hAnsiTheme="minorHAnsi" w:cstheme="minorHAnsi"/>
          <w:lang w:val="en-US"/>
        </w:rPr>
        <w:t xml:space="preserve"> unequal shift</w:t>
      </w:r>
      <w:ins w:id="24" w:author="Eleanor Bath" w:date="2020-08-06T11:12:00Z">
        <w:r w:rsidR="00284642">
          <w:rPr>
            <w:rFonts w:asciiTheme="minorHAnsi" w:hAnsiTheme="minorHAnsi" w:cstheme="minorHAnsi"/>
            <w:lang w:val="en-US"/>
          </w:rPr>
          <w:t>s</w:t>
        </w:r>
      </w:ins>
      <w:r w:rsidRPr="004F0763">
        <w:rPr>
          <w:rFonts w:asciiTheme="minorHAnsi" w:hAnsiTheme="minorHAnsi" w:cstheme="minorHAnsi"/>
          <w:lang w:val="en-US"/>
        </w:rPr>
        <w:t xml:space="preserve"> at their cold boundaries and warm boundaries in response to warming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{"citationItems":[{"id":"ITEM-1","itemData":{"DOI":"10.1111/j.1466-8238.2010.00594.x","ISSN":"1466822X","abstract":"Aim To estimate whether species have shifted at equal rates at their leading edges (cool boundaries) and trailing edges (warm boundaries) in response to climate change. We provide the first such evidence for tropical insects, here examining elevation shifts for the upper and lower boundaries shifts of montane moths. Threats to species on tropical mountains are considered.Location Mount Kinabalu, Sabah, Malaysia.Methods We surveyed Lepidoptera (Geometridae) on Mount Kinabalu in 2007, 42 years after the previous surveys in 1965. Changes in species upper and lower boundaries, elevational extents and range areas were assessed. We randomly subsampled the data to ensure comparable datasets between years. Estimated shifts were compared for endemic versus more widespread species, and for species that reached their range limits at different elevations.Results Species that reached their upper limits at 2500-2700 m (n= 28 species, 20% of those considered) retreated at both their lower and upper boundaries, and hence showed substantial average range contractions (-300 m in elevational extent and -45 km2 in estimated range area). These declines may be associated with changes in cloud cover and the presence of ecological barriers (geological and vegetation transitions) which impede uphill movement. Other than this group, most species (n= 109, 80% of the species considered) expanded their upper boundaries upwards (by an average of 152 m) more than they retreated at their lower boundaries (77 m).Main conclusions Without constraints, leading margins shifted uphill faster than trailing margins retreated, such that many species increased their elevational extents. However, this did not result in increases in range area because the area of land available declines with increasing elevation. Species close to a major ecological/geological transition zone on the mountain flank declined in their range areas. Extinction risk may increase long before species reach the summit, even when undisturbed habitats are available. © 2010 Blackwell Publishing Ltd.","author":[{"dropping-particle":"","family":"Chen","given":"I-Ching","non-dropping-particle":"","parse-names":false,"suffix":""},{"dropping-particle":"","family":"Hill","given":"Jane K.","non-dropping-particle":"","parse-names":false,"suffix":""},{"dropping-particle":"","family":"Shiu","given":"Hau-Jie","non-dropping-particle":"","parse-names":false,"suffix":""},{"dropping-particle":"","family":"Holloway","given":"Jeremy D.","non-dropping-particle":"","parse-names":false,"suffix":""},{"dropping-particle":"","family":"Benedick","given":"Suzan","non-dropping-particle":"","parse-names":false,"suffix":""},{"dropping-particle":"","family":"Chey","given":"Vun Khen","non-dropping-particle":"","parse-names":false,"suffix":""},{"dropping-particle":"","family":"Barlow","given":"Henry S.","non-dropping-particle":"","parse-names":false,"suffix":""},{"dropping-particle":"","family":"Thomas","given":"Chris D.","non-dropping-particle":"","parse-names":false,"suffix":""}],"container-title":"Global Ecology and Biogeography","id":"ITEM-1","issue":"1","issued":{"date-parts":[["2011","1","1"]]},"page":"34-45","publisher":"John Wiley &amp; Sons, Ltd","title":"Asymmetric boundary shifts of tropical montane Lepidoptera over four decades of climate warming","type":"article-journal","volume":"20"},"uris":["http://www.mendeley.com/documents/?uuid=fc8ad41b-7b90-347e-a509-16ac0b4081f6"]}],"mendeley":{"formattedCitation":"(Chen et al. 2011)","plainTextFormattedCitation":"(Chen et al. 2011)","previouslyFormattedCitation":"(Chen et al. 2011)"},"properties":{"noteIndex":0},"schema":"https://github.com/citation-style-language/schema/raw/master/csl-citation.json"}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(Chen et al. 2011)</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Although both upper thermal limit and cold resistance </w:t>
      </w:r>
      <w:del w:id="25" w:author="Eleanor Bath" w:date="2020-08-06T11:12:00Z">
        <w:r w:rsidRPr="004F0763" w:rsidDel="00284642">
          <w:rPr>
            <w:rFonts w:asciiTheme="minorHAnsi" w:hAnsiTheme="minorHAnsi" w:cstheme="minorHAnsi"/>
            <w:lang w:val="en-US"/>
          </w:rPr>
          <w:delText>have been shown significant correlation</w:delText>
        </w:r>
      </w:del>
      <w:ins w:id="26" w:author="Eleanor Bath" w:date="2020-08-06T11:12:00Z">
        <w:r w:rsidR="00284642">
          <w:rPr>
            <w:rFonts w:asciiTheme="minorHAnsi" w:hAnsiTheme="minorHAnsi" w:cstheme="minorHAnsi"/>
            <w:lang w:val="en-US"/>
          </w:rPr>
          <w:t xml:space="preserve">are </w:t>
        </w:r>
      </w:ins>
      <w:ins w:id="27" w:author="Eleanor Bath" w:date="2020-08-06T11:13:00Z">
        <w:r w:rsidR="00284642">
          <w:rPr>
            <w:rFonts w:asciiTheme="minorHAnsi" w:hAnsiTheme="minorHAnsi" w:cstheme="minorHAnsi"/>
            <w:lang w:val="en-US"/>
          </w:rPr>
          <w:t>correlated</w:t>
        </w:r>
      </w:ins>
      <w:r w:rsidRPr="004F0763">
        <w:rPr>
          <w:rFonts w:asciiTheme="minorHAnsi" w:hAnsiTheme="minorHAnsi" w:cstheme="minorHAnsi"/>
          <w:lang w:val="en-US"/>
        </w:rPr>
        <w:t xml:space="preserve"> with distribution and abundance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{"citationItems":[{"id":"ITEM-1","itemData":{"DOI":"10.1016/j.jtherbio.2017.10.019","ISSN":"18790992","abstract":"Variation of ecophysiological traits may help to explain geographic distribution patterns of Drosophila sibling species. Many traits in ectotherms have optimal performance within specific temperature ranges. Altitudinal gradients are potentially informative for characterizing differences of sibling species distributions. We collected two sibling species of the tripunctata group – Drosophila mediopunctata (MPT) and D. unipunctata (UNI) – at eight altitudes (ranging from 593 to 1185 m above sea level) located at a continuous Atlantic Rainforest reserve in consecutive years (2009–2011), with two collections at the hot-rainy season and two at the cold-dry season. Mean altitude was significantly different between species and seasons. Their distributions showed a consistent pattern with MPT always occurring at higher altitudes than UNI. A significant correlation was found between altitude and species relative abundance. We characterized the thermal range of fertility, an important fitness component, for each species and found evidence for differential thermal adaptation. Our results suggest that the two species altitudinal distributions and seasonal relative abundances are consistent with their differential thermal adaptations: MPT seems to be adapted to lower temperatures, occupies higher altitudes and occurs at higher relative abundances in the cold-dry season; while UNI tolerates higher temperatures and occurs at lower altitudes and higher relative abundances in the hot-rainy season. However, their thermal ranges overlap at most temperatures, suggesting that additional variables (e.g. habitat choice, competition, differential survival etc.) may also play a role to determine their distribution in the field.","author":[{"dropping-particle":"","family":"Batista","given":"Marcos Roberto Dias","non-dropping-particle":"","parse-names":false,"suffix":""},{"dropping-particle":"","family":"Rocha","given":"Felipe Bastos","non-dropping-particle":"","parse-names":false,"suffix":""},{"dropping-particle":"","family":"Klaczko","given":"Louis Bernard","non-dropping-particle":"","parse-names":false,"suffix":""}],"container-title":"Journal of Thermal Biology","id":"ITEM-1","issued":{"date-parts":[["2018","1","1"]]},"page":"69-73","publisher":"Elsevier Ltd","title":"Altitudinal distribution of two sibling species of the Drosophila tripunctata group in a preserved tropical forest and their male sterility thermal thresholds","type":"article-journal","volume":"71"},"uris":["http://www.mendeley.com/documents/?uuid=3cfdb7e0-176f-3065-a232-372e9d6b85e9"]},{"id":"ITEM-2","itemData":{"DOI":"10.1073/pnas.1207553109","ISSN":"00278424","abstract":"Upper thermal limits vary less than lower limits among related species of terrestrial ectotherms. This pattern may reflect weak or uniform selection on upper limits, or alternatively tight evolutionary constraints. We investigated this issue in 94 Drosophila species from diverse climates and reared in a common environment to control for plastic effects that may confound species comparisons. We found substantial variation in upper thermal limits among species, negatively correlated with annual precipitation at the central point of their distribution and also with the interaction between precipitation and maximum temperature, showing that heat resistance is an important determinant of Drosophila species distributions. Species from hot and relatively dry regions had higher resistance, whereas resistance was uncorrelated with temperature in wetter regions. Using a suite of analyses we showed that phylogenetic signal in heat resistance reflects phylogenetic inertia rather than common selection pressures. Current species distributions are therefore more likely to reflect environmental sorting of lineages rather than local adaptation. Similar to previous studies, thermal safety margins were small at low latitudes, with safety margins smallest for species occupying both humid and dry tropical environments. Thus, species from a range of environments are likely to be at risk owing to climate change. Together these findings suggest that this group of insects is unlikely to buffer global change effects throughmarked evolutionary changes, highlighting the importance of facilitating range shifts for maintaining biodiversity.","author":[{"dropping-particle":"","family":"Kellermann","given":"Vanessa","non-dropping-particle":"","parse-names":false,"suffix":""},{"dropping-particle":"","family":"Overgaard","given":"Johannes","non-dropping-particle":"","parse-names":false,"suffix":""},{"dropping-particle":"","family":"Hoffmann","given":"Ary A.","non-dropping-particle":"","parse-names":false,"suffix":""},{"dropping-particle":"","family":"Fljøgaard","given":"Camilla","non-dropping-particle":"","parse-names":false,"suffix":""},{"dropping-particle":"","family":"Svenning","given":"Jens Christian","non-dropping-particle":"","parse-names":false,"suffix":""},{"dropping-particle":"","family":"Loeschcke","given":"Volker","non-dropping-particle":"","parse-names":false,"suffix":""}],"container-title":"Proceedings of the National Academy of Sciences of the United States of America","id":"ITEM-2","issue":"40","issued":{"date-parts":[["2012"]]},"page":"16228-16233","title":"Upper thermal limits of Drosophila are linked to species distributions and strongly constrained phylogenetically","type":"article-journal","volume":"109"},"uris":["http://www.mendeley.com/documents/?uuid=fda03cb5-0910-39da-97ce-ca7e1c3ab356"]},{"id":"ITEM-3","itemData":{"DOI":"10.1111/j.1558-5646.2012.01685.x","ISSN":"00143820","PMID":"23106704","abstract":"Species distributions are often constrained by climatic tolerances that are ultimately determined by evolutionary history and/or adaptive capacity, but these factors have rarely been partitioned. Here, we experimentally determined two key climatic niche traits (desiccation and cold resistance) for 92-95 Drosophila species and assessed their importance for geographic distributions, while controlling for acclimation, phylogeny, and spatial autocorrelation. Employing an array of phylogenetic analyses, we documented moderate-to-strong phylogenetic signal in both desiccation and cold resistance. Desiccation and cold resistance were clearly linked to species distributions because significant associations between traits and climatic variables persisted even after controlling for phylogeny. We used different methods to untangle whether phylogenetic signal reflected phylogenetically related species adapted to similar environments or alternatively phylogenetic inertia. For desiccation resistance, weak phylogenetic inertia was detected; ancestral trait reconstruction, however, revealed a deep divergence that could be traced back to the genus level. Despite drosophilids' high evolutionary potential related to short generation times and high population sizes, cold resistance was found to have a moderate-to-high level of phylogenetic inertia, suggesting that evolutionary responses are likely to be slow. Together these findings suggest species distributions are governed by evolutionarily conservative climate responses, with limited scope for rapid adaptive responses to future climate change. © 2012 The Author(s). Evolution © 2012 The Society for the Study of Evolution.","author":[{"dropping-particle":"","family":"Kellermann","given":"Vanessa","non-dropping-particle":"","parse-names":false,"suffix":""},{"dropping-particle":"","family":"Loeschcke","given":"Volker","non-dropping-particle":"","parse-names":false,"suffix":""},{"dropping-particle":"","family":"Hoffmann","given":"Ary A.","non-dropping-particle":"","parse-names":false,"suffix":""},{"dropping-particle":"","family":"Kristensen","given":"Torsten Nygaard","non-dropping-particle":"","parse-names":false,"suffix":""},{"dropping-particle":"","family":"Fløjgaard","given":"Camilla","non-dropping-particle":"","parse-names":false,"suffix":""},{"dropping-particle":"","family":"David","given":"Jean R.","non-dropping-particle":"","parse-names":false,"suffix":""},{"dropping-particle":"","family":"Svenning","given":"Jens Christian","non-dropping-particle":"","parse-names":false,"suffix":""},{"dropping-particle":"","family":"Overgaard","given":"Johannes","non-dropping-particle":"","parse-names":false,"suffix":""}],"container-title":"Evolution","id":"ITEM-3","issue":"11","issued":{"date-parts":[["2012","11"]]},"page":"3377-3389","title":"Phylogenetic Constraints In Key Functional Traits Behind Species' Climate Niches: Patterns Of Desiccation And Cold Resistance Across 95 Drosophila Species","type":"article-journal","volume":"66"},"uris":["http://www.mendeley.com/documents/?uuid=0a1d9a0c-fb45-3a36-b413-c53fdec98ef1"]}],"mendeley":{"formattedCitation":"(Batista, Rocha, and Klaczko 2018; Kellermann, Loeschcke, et al. 2012; Kellermann, Overgaard, et al. 2012)","plainTextFormattedCitation":"(Batista, Rocha, and Klaczko 2018; Kellermann, Loeschcke, et al. 2012; Kellermann, Overgaard, et al. 2012)","previouslyFormattedCitation":"(Batista, Rocha, and Klaczko 2018; Kellermann, Loeschcke, et al. 2012; Kellermann, Overgaard, et al. 2012)"},"properties":{"noteIndex":0},"schema":"https://github.com/citation-style-language/schema/raw/master/csl-citation.json"}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(Batista, Rocha, and Klaczko 2018; Kellermann, Loeschcke, et al. 2012; Kellermann, Overgaard, et al. 2012)</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physical constraints by the low temperature </w:t>
      </w:r>
      <w:ins w:id="28" w:author="Eleanor Bath" w:date="2020-08-06T11:13:00Z">
        <w:r w:rsidR="00284642">
          <w:rPr>
            <w:rFonts w:asciiTheme="minorHAnsi" w:hAnsiTheme="minorHAnsi" w:cstheme="minorHAnsi"/>
            <w:lang w:val="en-US"/>
          </w:rPr>
          <w:t>are</w:t>
        </w:r>
      </w:ins>
      <w:del w:id="29" w:author="Eleanor Bath" w:date="2020-08-06T11:13:00Z">
        <w:r w:rsidRPr="004F0763" w:rsidDel="00284642">
          <w:rPr>
            <w:rFonts w:asciiTheme="minorHAnsi" w:hAnsiTheme="minorHAnsi" w:cstheme="minorHAnsi"/>
            <w:lang w:val="en-US"/>
          </w:rPr>
          <w:delText>is</w:delText>
        </w:r>
      </w:del>
      <w:r w:rsidRPr="004F0763">
        <w:rPr>
          <w:rFonts w:asciiTheme="minorHAnsi" w:hAnsiTheme="minorHAnsi" w:cstheme="minorHAnsi"/>
          <w:lang w:val="en-US"/>
        </w:rPr>
        <w:t xml:space="preserve"> thought to have more profound role in setting the limit of distribution range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{"citationItems":[{"id":"ITEM-1","itemData":{"DOI":"10.1111/mve.12262","ISSN":"13652915","abstract":"In order to assess how triatomines (Hemiptera, Reduviidae), Chagas disease vectors, are distributed through Latin America, we analysed the relationship between the ecological niche and the limits of the physiological thermal niche in seven species of triatomines. We combined two methodological approaches: species distribution models, and physiological tolerances. First, we modelled the ecological niche and identified the most important abiotic factor for their distribution. Then, thermal tolerance limits were analysed by measuring maximum and minimum critical temperatures, upper lethal temperature, and ‘chill-coma recovery time’. Finally, we used phylogenetic independent contrasts to analyse the link between limiting factors and the thermal tolerance range for the assessment of ecological hypotheses that provide a different outlook for the geo-epidemiology of Chagas disease. In triatomines, thermo-tolerance range increases with increasing latitude mainly due to better cold tolerances, suggesting an effect of thermal selection. In turn, physiological analyses show that species reaching southernmost areas have a higher thermo-tolerance than those with tropical distributions, denoting that thermo-tolerance is limiting the southern distribution. Understanding the latitudinal range along its physiological limits of disease vectors may prove useful to test ecological hypotheses and improve strategies and efficiency of vector control at the local and regional levels.","author":[{"dropping-particle":"","family":"La Vega","given":"G. J.","non-dropping-particle":"de","parse-names":false,"suffix":""},{"dropping-particle":"","family":"Schilman","given":"P. E.","non-dropping-particle":"","parse-names":false,"suffix":""}],"container-title":"Medical and Veterinary Entomology","id":"ITEM-1","issue":"1","issued":{"date-parts":[["2018","3","1"]]},"page":"1-13","publisher":"Blackwell Publishing Ltd","title":"Ecological and physiological thermal niches to understand distribution of Chagas disease vectors in Latin America","type":"article-journal","volume":"32"},"uris":["http://www.mendeley.com/documents/?uuid=dd3cff0a-fae5-3890-b1a4-64b0fb55a59e"]},{"id":"ITEM-2","itemData":{"DOI":"10.1111/een.12364","ISSN":"13652311","abstract":"1. Ants (Hymenoptera: Formicidae) are often cited as highly thermophilic and this has led to a range of studies investigating their thermal tolerances. It is unknown, however, if the geographic distribution of ant thermal tolerance conforms to the two major macropyhsiological rules that have been found in other taxa: Janzen's and Brett's rules. In addition, there is a paucity of data on how the lower thermal tolerances of ants are able to influence behaviour. 2. These two knowledge gaps were addressed here by sampling ants across a 1500 m elevational gradient in southern Africa and estimating the upper (CTmax) and lower (CTmin) thermal tolerances of 31 and 28 species, respectively. Ant abundances and soil temperatures were also recorded across the gradient over 6 years. 3. It was found that the average CTmin of the ants declined with elevation along with environmental temperatures. It was also found that the correlation between abundance and local temperature depended on the ant species' CTmin. The activity of species with a low CTmin was not constrained by temperature, whereas those with a high CTmin were limited by low temperatures. 4. For the first time, evidence is provided here that the thermal tolerances of ants are consistent with two major macrophysiological rules: Brett's rule and Janzen's rule. A mechanistic link between physiology, behaviour and the environment is also shown, which highlights that the ability of ants to deal with the cold may be a key, but often overlooked, factor allowing multiple ant species to succeed within an environment.","author":[{"dropping-particle":"","family":"Bishop","given":"Tom R.","non-dropping-particle":"","parse-names":false,"suffix":""},{"dropping-particle":"","family":"Robertson","given":"Mark P.","non-dropping-particle":"","parse-names":false,"suffix":""},{"dropping-particle":"","family":"Rensburg","given":"Berndt J.","non-dropping-particle":"Van","parse-names":false,"suffix":""},{"dropping-particle":"","family":"Parr","given":"Catherine L.","non-dropping-particle":"","parse-names":false,"suffix":""}],"container-title":"Ecological Entomology","id":"ITEM-2","issue":"2","issued":{"date-parts":[["2017"]]},"page":"105-114","title":"Coping with the cold: minimum temperatures and thermal tolerances dominate the ecology of mountain ants","type":"article-journal","volume":"42"},"uris":["http://www.mendeley.com/documents/?uuid=01e9598e-ce09-306c-940e-de419b0c5582"]},{"id":"ITEM-3","itemData":{"DOI":"10.1111/gcb.12521","ISSN":"13652486","abstract":"Climatic factors influence the distribution of ectotherms, raising the possibility that distributions of many species will shift rapidly under climate change and/or that species will become locally extinct. Recent studies have compared performance curves of species from different climate zones and suggested that tropical species may be more susceptible to climate change than those from temperate environments. However, in other comparisons involving responses to thermal extremes it has been suggested that mid-latitude populations are more susceptible. Using a group of 10 closely related Drosophila species with known tropical or widespread distribution, we undertake a detailed investigation of their growth performance curves and their tolerance to thermal extremes. Thermal sensitivity of life history traits (fecundity, developmental success, and developmental time) and adult heat resistance were similar in tropical and widespread species groups, while widespread species had higher adult cold tolerance under all acclimation regimes. Laboratory measurements of either population growth capacity or acute tolerance to heat and cold extremes were compared to daily air temperature under current (2002-2007) and future (2100) conditions to investigate if these traits could explain current distributions and, therefore, also forecast future effects of climate change. Life history traits examining the thermal sensitivity of population growth proved to be a poor predictor of current species distributions. In contrast, we validate that adult tolerance to thermal extremes provides a good correlate of current distributions. Thus, in their current distribution range, most of the examined species experience heat exposure close to, but rarely above, the functional heat resistance limit. Similarly, adult functional cold resistance proved a good predictor of species distribution in cooler climates. When using the species' functional tolerance limits under a global warming scenario, we find that both tropical and widespread Drosophila species will face a similar proportional reduction in distribution range under future warming. © 2014 John Wiley &amp; Sons Ltd.","author":[{"dropping-particle":"","family":"Overgaard","given":"Johannes","non-dropping-particle":"","parse-names":false,"suffix":""},{"dropping-particle":"","family":"Kearney","given":"Michael R.","non-dropping-particle":"","parse-names":false,"suffix":""},{"dropping-particle":"","family":"Hoffmann","given":"Ary A.","non-dropping-particle":"","parse-names":false,"suffix":""}],"container-title":"Global Change Biology","id":"ITEM-3","issue":"6","issued":{"date-parts":[["2014","6"]]},"page":"1738-1750","title":"Sensitivity to thermal extremes in Australian Drosophila implies similar impacts of climate change on the distribution of widespread and tropical species","type":"article-journal","volume":"20"},"uris":["http://www.mendeley.com/documents/?uuid=2dfe635d-e3e1-3d6e-b39f-b4bbbfce86d9"]}],"mendeley":{"formattedCitation":"(Bishop et al. 2017; de La Vega and Schilman 2018; Overgaard, Kearney, and Hoffmann 2014)","plainTextFormattedCitation":"(Bishop et al. 2017; de La Vega and Schilman 2018; Overgaard, Kearney, and Hoffmann 2014)","previouslyFormattedCitation":"(Bishop et al. 2017; de La Vega and Schilman 2018; Overgaard, Kearney, and Hoffmann 2014)"},"properties":{"noteIndex":0},"schema":"https://github.com/citation-style-language/schema/raw/master/csl-citation.json"}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(Bishop et al. 2017; de La Vega and Schilman 2018; Overgaard, Kearney, and Hoffmann 2014)</w:t>
      </w:r>
      <w:r w:rsidRPr="004F0763">
        <w:rPr>
          <w:rFonts w:asciiTheme="minorHAnsi" w:hAnsiTheme="minorHAnsi" w:cstheme="minorHAnsi"/>
          <w:lang w:val="en-US"/>
        </w:rPr>
        <w:fldChar w:fldCharType="end"/>
      </w:r>
      <w:r>
        <w:rPr>
          <w:rFonts w:asciiTheme="minorHAnsi" w:hAnsiTheme="minorHAnsi" w:cstheme="minorHAnsi"/>
          <w:lang w:val="en-US"/>
        </w:rPr>
        <w:t>:</w:t>
      </w:r>
      <w:r w:rsidRPr="004F0763">
        <w:rPr>
          <w:rFonts w:asciiTheme="minorHAnsi" w:hAnsiTheme="minorHAnsi" w:cstheme="minorHAnsi"/>
          <w:lang w:val="en-US"/>
        </w:rPr>
        <w:t xml:space="preserve"> Large comparative studies suggest that heat tolerance varies less than cold tolerance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{"citationItems":[{"id":"ITEM-1","itemData":{"DOI":"10.1242/jeb.037630","ISSN":"00220949","abstract":"Physiological limits determine susceptibility to environmental changes, and can be assessed at the individual, population or species/lineage levels. Here I discuss these levels in Drosophila, and consider implications for determining species susceptibility to climate change. Limits at the individual level in Drosophila depend on experimental technique and on the context in which traits are evaluated. At the population level, evidence from selection experiments particularly involving Drosophila melanogaster indicate high levels of heritable variation and evolvability for coping with thermal stresses and aridity. An exception is resistance to high temperatures, which reaches a plateau in selection experiments and has a low heritability/evolvability when temperatures are ramped up to a stressful level. In tropical Drosophila species, populations are limited in their ability to evolve increased desiccation and cold resistance. Population limits can arise from trait and gene interactions but results from different laboratory studies are inconsistent and likely to underestimate the strength of interactions under field conditions. Species and lineage comparisons suggest phylogenetic conservatism for resistance to thermal extremes and other stresses. Plastic responses set individual limits but appear to evolve slowly in Drosophila. There is more species-level variation in lower thermal limits and desiccation resistance compared with upper limits, which might reflect different selection pressures and/or low evolvability. When extremes are considered, tropical Drosophila species do not appear more threatened than temperate species by higher temperatures associated with global warming, contrary to recent conjectures. However, species from the humid tropics may be threatened if they cannot adapt genetically to drier conditions. © 2010, Published by The Company of Biologists Ltd.","author":[{"dropping-particle":"","family":"Hoffmann","given":"A. A.","non-dropping-particle":"","parse-names":false,"suffix":""}],"container-title":"Journal of Experimental Biology","id":"ITEM-1","issue":"6","issued":{"date-parts":[["2010"]]},"page":"870-880","title":"Physiological climatic limits in Drosophila: Patterns and implications","type":"article-journal","volume":"213"},"uris":["http://www.mendeley.com/documents/?uuid=3d193ff8-878b-3444-b801-3cbe985d3fe2"]},{"id":"ITEM-2","itemData":{"DOI":"10.1098/rspb.2010.1295","ISSN":"09628452","PMID":"21106582","abstract":"A tenet of macroecology is that physiological processes of organisms are linked to large-scale geographical patterns in environmental conditions. Species at higher latitudes experience greater seasonal temperature variation and are consequently predicted to withstand greater temperature extremes. We tested for relationships between breadths of thermal tolerance in ectothermic animals and the latitude of specimen location using all available data, while accounting for habitat, hemisphere, methodological differences and taxonomic affinity.We found that thermal tolerance breadths generally increase with latitude, and do so at a greater rate in the Northern Hemisphere. In terrestrial ectotherms, upper thermal limits vary little while lower thermal limits decrease with latitude. By contrast, marine species display a coherent poleward decrease in both upper and lower thermal limits. Our findings provide comprehensive global support for hypotheses generated from studies at smaller taxonomic subsets and geographical scales. Our results further indicate differences between terrestrial and marine ectotherms in how thermal physiology varies with latitude that may relate to the degree of temperature variability experienced on land and in the ocean. © 2010 The Royal Society.","author":[{"dropping-particle":"","family":"Sunday","given":"Jennifer M.","non-dropping-particle":"","parse-names":false,"suffix":""},{"dropping-particle":"","family":"Bates","given":"Amanda E.","non-dropping-particle":"","parse-names":false,"suffix":""},{"dropping-particle":"","family":"Dulvy","given":"Nicholas K.","non-dropping-particle":"","parse-names":false,"suffix":""}],"container-title":"Proceedings of the Royal Society B: Biological Sciences","id":"ITEM-2","issue":"1713","issued":{"date-parts":[["2011","6","22"]]},"page":"1823-1830","publisher":"The Royal Society","title":"Global analysis of thermal tolerance and latitude in ectotherms","type":"article-journal","volume":"278"},"uris":["http://www.mendeley.com/documents/?uuid=d21b25ff-1e9a-3dc7-b5a4-691b88081097"]}],"mendeley":{"formattedCitation":"(Hoffmann 2010a; Sunday, Bates, and Dulvy 2011)","plainTextFormattedCitation":"(Hoffmann 2010a; Sunday, Bates, and Dulvy 2011)","previouslyFormattedCitation":"(Hoffmann 2010a; Sunday, Bates, and Dulvy 2011)"},"properties":{"noteIndex":0},"schema":"https://github.com/citation-style-language/schema/raw/master/csl-citation.json"}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(Hoffmann 2010a; Sunday, Bates, and Dulvy 2011)</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organisms in warmer environment are hypothesized to experience higher level of biotic interaction, which predominantly drive ecological limits at warm boundaries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{"citationItems":[{"id":"ITEM-1","itemData":{"DOI":"10.1111/gcb.13553","ISSN":"13541013","abstract":"Predicting how species will respond to the rapid climatic changes predicted this century is an urgent task. Species distribution models (SDMs) use the current relationship between environmental variation and species’ abundances to predict the effect of future environmental change on their distributions. However, two common assumptions of SDMs are likely to be violated in many cases: (i) that the relationship of environment with abundance or fitness is constant throughout a species’ range and will remain so in future and (ii) that abiotic factors (e.g. temperature, humidity) determine species’ distributions. We test these assumptions by relating field abundance of the rainforest fruit fly Drosophila birchii to ecological change across gradients that include its low and high altitudinal limits. We then test how such ecological variation affects the fitness of 35 D. birchii families transplanted in 591 cages to sites along two altitudinal gradients, to determine whether genetic variation in fitness responses could facilitate future adaptation to environmental change. Overall, field abundance was highest at cooler, high-altitude sites, and declined towards warmer, low-altitude sites. By contrast, cage fitness (productivity) increased towards warmer, lower-altitude sites, suggesting that biotic interactions (absent from cages) drive ecological limits at warmer margins. In addition, the relationship between environmental variation and abundance varied significantly among gradients, indicating divergence in ecological niche across the species’ range. However, there was no evidence for local adaptation within gradients, despite greater productivity of high-altitude than low-altitude populations when families were reared under laboratory conditions. Families also responded similarly to transplantation along gradients, providing no evidence for fitness trade-offs that would favour local adaptation. These findings highlight the importance of (i) measuring genetic variation in key traits under ecologically relevant conditions, and (ii) considering the effect of biotic interactions when predicting species’ responses to environmental change.","author":[{"dropping-particle":"","family":"O'Brien","given":"Eleanor K.","non-dropping-particle":"","parse-names":false,"suffix":""},{"dropping-particle":"","family":"Higgie","given":"Megan","non-dropping-particle":"","parse-names":false,"suffix":""},{"dropping-particle":"","family":"Reynolds","given":"Alan","non-dropping-particle":"","parse-names":false,"suffix":""},{"dropping-particle":"","family":"Hoffmann","given":"Ary A.","non-dropping-particle":"","parse-names":false,"suffix":""},{"dropping-particle":"","family":"Bridle","given":"Jon R.","non-dropping-particle":"","parse-names":false,"suffix":""}],"container-title":"Global Change Biology","id":"ITEM-1","issue":"5","issued":{"date-parts":[["2017","5","1"]]},"page":"1847-1860","publisher":"Blackwell Publishing Ltd","title":"Testing for local adaptation and evolutionary potential along altitudinal gradients in rainforest &lt;i&gt;Drosophila&lt;/i&gt; : beyond laboratory estimates","type":"article-journal","volume":"23"},"uris":["http://www.mendeley.com/documents/?uuid=9d7fb375-23cf-3880-a4a8-b5cea02475e7"]}],"mendeley":{"formattedCitation":"(O’Brien et al. 2017)","plainTextFormattedCitation":"(O’Brien et al. 2017)","previouslyFormattedCitation":"(O’Brien et al. 2017)"},"properties":{"noteIndex":0},"schema":"https://github.com/citation-style-language/schema/raw/master/csl-citation.json"}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(O’Brien et al. 2017)</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w:t>
      </w:r>
    </w:p>
    <w:p w14:paraId="02889938" w14:textId="77777777" w:rsidR="0033587B" w:rsidRPr="004F0763" w:rsidRDefault="0033587B" w:rsidP="0033587B">
      <w:pPr>
        <w:ind w:firstLine="720"/>
        <w:rPr>
          <w:rFonts w:asciiTheme="minorHAnsi" w:hAnsiTheme="minorHAnsi" w:cstheme="minorHAnsi"/>
          <w:lang w:val="en-US"/>
        </w:rPr>
      </w:pPr>
      <w:r w:rsidRPr="004F0763">
        <w:rPr>
          <w:rFonts w:asciiTheme="minorHAnsi" w:hAnsiTheme="minorHAnsi" w:cstheme="minorHAnsi"/>
          <w:lang w:val="en-US"/>
        </w:rPr>
        <w:t xml:space="preserve">Thermal tolerances evaluated using different choice of traits sometimes differ markedly </w:t>
      </w:r>
      <w:r>
        <w:rPr>
          <w:rFonts w:asciiTheme="minorHAnsi" w:hAnsiTheme="minorHAnsi" w:cstheme="minorHAnsi"/>
          <w:lang w:val="en-US"/>
        </w:rPr>
        <w:t>between each other</w:t>
      </w:r>
      <w:r w:rsidRPr="004F0763">
        <w:rPr>
          <w:rFonts w:asciiTheme="minorHAnsi" w:hAnsiTheme="minorHAnsi" w:cstheme="minorHAnsi"/>
          <w:lang w:val="en-US"/>
        </w:rPr>
        <w:t xml:space="preserve">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{"citationItems":[{"id":"ITEM-1","itemData":{"DOI":"10.1242/jeb.037630","ISSN":"00220949","abstract":"Physiological limits determine susceptibility to environmental changes, and can be assessed at the individual, population or species/lineage levels. Here I discuss these levels in Drosophila, and consider implications for determining species susceptibility to climate change. Limits at the individual level in Drosophila depend on experimental technique and on the context in which traits are evaluated. At the population level, evidence from selection experiments particularly involving Drosophila melanogaster indicate high levels of heritable variation and evolvability for coping with thermal stresses and aridity. An exception is resistance to high temperatures, which reaches a plateau in selection experiments and has a low heritability/evolvability when temperatures are ramped up to a stressful level. In tropical Drosophila species, populations are limited in their ability to evolve increased desiccation and cold resistance. Population limits can arise from trait and gene interactions but results from different laboratory studies are inconsistent and likely to underestimate the strength of interactions under field conditions. Species and lineage comparisons suggest phylogenetic conservatism for resistance to thermal extremes and other stresses. Plastic responses set individual limits but appear to evolve slowly in Drosophila. There is more species-level variation in lower thermal limits and desiccation resistance compared with upper limits, which might reflect different selection pressures and/or low evolvability. When extremes are considered, tropical Drosophila species do not appear more threatened than temperate species by higher temperatures associated with global warming, contrary to recent conjectures. However, species from the humid tropics may be threatened if they cannot adapt genetically to drier conditions. © 2010, Published by The Company of Biologists Ltd.","author":[{"dropping-particle":"","family":"Hoffmann","given":"A. A.","non-dropping-particle":"","parse-names":false,"suffix":""}],"container-title":"Journal of Experimental Biology","id":"ITEM-1","issue":"6","issued":{"date-parts":[["2010","3","15"]]},"page":"870-880","publisher":"The Company of Biologists Ltd","title":"Physiological climatic limits in Drosophila: Patterns and implications","type":"article-journal","volume":"213"},"uris":["http://www.mendeley.com/documents/?uuid=1b3956cf-f0c6-3585-a9e3-4e29a2c18213"]},{"id":"ITEM-2","itemData":{"DOI":"10.1111/ele.12686","ISSN":"14610248","abstract":"Thermal performance curves (TPCs), which quantify how an ectotherm's body temperature (Tb) affects its performance or fitness, are often used in an attempt to predict organismal responses to climate change. Here, we examine the key – but often biologically unreasonable – assumptions underlying this approach; for example, that physiology and thermal regimes are invariant over ontogeny, space and time, and also that TPCs are independent of previously experienced Tb. We show how a critical consideration of these assumptions can lead to biologically useful hypotheses and experimental designs. For example, rather than assuming that TPCs are fixed during ontogeny, one can measure TPCs for each major life stage and incorporate these into stage-specific ecological models to reveal the life stage most likely to be vulnerable to climate change. Our overall goal is to explicitly examine the assumptions underlying the integration of TPCs with Tb, to develop a framework within which empiricists can place their work within these limitations, and to facilitate the application of thermal physiology to understanding the biological implications of climate change.","author":[{"dropping-particle":"","family":"Sinclair","given":"Brent J.","non-dropping-particle":"","parse-names":false,"suffix":""},{"dropping-particle":"","family":"Marshall","given":"Katie E.","non-dropping-particle":"","parse-names":false,"suffix":""},{"dropping-particle":"","family":"Sewell","given":"Mary A.","non-dropping-particle":"","parse-names":false,"suffix":""},{"dropping-particle":"","family":"Levesque","given":"Danielle L.","non-dropping-particle":"","parse-names":false,"suffix":""},{"dropping-particle":"","family":"Willett","given":"Christopher S.","non-dropping-particle":"","parse-names":false,"suffix":""},{"dropping-particle":"","family":"Slotsbo","given":"Stine","non-dropping-particle":"","parse-names":false,"suffix":""},{"dropping-particle":"","family":"Dong","given":"Yunwei","non-dropping-particle":"","parse-names":false,"suffix":""},{"dropping-particle":"","family":"Harley","given":"Christopher D.G.","non-dropping-particle":"","parse-names":false,"suffix":""},{"dropping-particle":"","family":"Marshall","given":"David J.","non-dropping-particle":"","parse-names":false,"suffix":""},{"dropping-particle":"","family":"Helmuth","given":"Brian S.","non-dropping-particle":"","parse-names":false,"suffix":""},{"dropping-particle":"","family":"Huey","given":"Raymond B.","non-dropping-particle":"","parse-names":false,"suffix":""}],"container-title":"Ecology Letters","editor":[{"dropping-particle":"","family":"Vasseur","given":"David","non-dropping-particle":"","parse-names":false,"suffix":""}],"id":"ITEM-2","issue":"11","issued":{"date-parts":[["2016","11"]]},"page":"1372-1385","title":"Can we predict ectotherm responses to climate change using thermal performance curves and body temperatures?","type":"article","volume":"19"},"uris":["http://www.mendeley.com/documents/?uuid=47921bb8-1382-31d7-8811-e3b3602347d6"]}],"mendeley":{"formattedCitation":"(Hoffmann 2010b; Sinclair et al. 2016)","plainTextFormattedCitation":"(Hoffmann 2010b; Sinclair et al. 2016)","previouslyFormattedCitation":"(Hoffmann 2010b; Sinclair et al. 2016)"},"properties":{"noteIndex":0},"schema":"https://github.com/citation-style-language/schema/raw/master/csl-citation.json"}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(Hoffmann 2010b; Sinclair et al. 2016)</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which also change their relationships with realized distribution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{"citationItems":[{"id":"ITEM-1","itemData":{"DOI":"10.1111/gcb.12521","ISSN":"13652486","abstract":"Climatic factors influence the distribution of ectotherms, raising the possibility that distributions of many species will shift rapidly under climate change and/or that species will become locally extinct. Recent studies have compared performance curves of species from different climate zones and suggested that tropical species may be more susceptible to climate change than those from temperate environments. However, in other comparisons involving responses to thermal extremes it has been suggested that mid-latitude populations are more susceptible. Using a group of 10 closely related Drosophila species with known tropical or widespread distribution, we undertake a detailed investigation of their growth performance curves and their tolerance to thermal extremes. Thermal sensitivity of life history traits (fecundity, developmental success, and developmental time) and adult heat resistance were similar in tropical and widespread species groups, while widespread species had higher adult cold tolerance under all acclimation regimes. Laboratory measurements of either population growth capacity or acute tolerance to heat and cold extremes were compared to daily air temperature under current (2002-2007) and future (2100) conditions to investigate if these traits could explain current distributions and, therefore, also forecast future effects of climate change. Life history traits examining the thermal sensitivity of population growth proved to be a poor predictor of current species distributions. In contrast, we validate that adult tolerance to thermal extremes provides a good correlate of current distributions. Thus, in their current distribution range, most of the examined species experience heat exposure close to, but rarely above, the functional heat resistance limit. Similarly, adult functional cold resistance proved a good predictor of species distribution in cooler climates. When using the species' functional tolerance limits under a global warming scenario, we find that both tropical and widespread Drosophila species will face a similar proportional reduction in distribution range under future warming. © 2014 John Wiley &amp; Sons Ltd.","author":[{"dropping-particle":"","family":"Overgaard","given":"Johannes","non-dropping-particle":"","parse-names":false,"suffix":""},{"dropping-particle":"","family":"Kearney","given":"Michael R.","non-dropping-particle":"","parse-names":false,"suffix":""},{"dropping-particle":"","family":"Hoffmann","given":"Ary A.","non-dropping-particle":"","parse-names":false,"suffix":""}],"container-title":"Global Change Biology","id":"ITEM-1","issue":"6","issued":{"date-parts":[["2014","6"]]},"page":"1738-1750","title":"Sensitivity to thermal extremes in Australian Drosophila implies similar impacts of climate change on the distribution of widespread and tropical species","type":"article-journal","volume":"20"},"uris":["http://www.mendeley.com/documents/?uuid=2dfe635d-e3e1-3d6e-b39f-b4bbbfce86d9"]}],"mendeley":{"formattedCitation":"(Overgaard et al. 2014)","plainTextFormattedCitation":"(Overgaard et al. 2014)","previouslyFormattedCitation":"(Overgaard et al. 2014)"},"properties":{"noteIndex":0},"schema":"https://github.com/citation-style-language/schema/raw/master/csl-citation.json"}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(Overgaard et al. 2014)</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Reproduction indicates the population-level performance of species within communities. Physiological response to sublethal condition links more tightly with organisms’ capacity to survive during a short period of extreme climatic conditions </w:t>
      </w:r>
      <w:r w:rsidRPr="004F0763">
        <w:rPr>
          <w:rFonts w:asciiTheme="minorHAnsi" w:hAnsiTheme="minorHAnsi" w:cstheme="minorHAnsi"/>
          <w:lang w:val="en-US"/>
        </w:rPr>
        <w:fldChar w:fldCharType="begin" w:fldLock="1"/>
      </w:r>
      <w:r w:rsidRPr="004F0763">
        <w:rPr>
          <w:rFonts w:asciiTheme="minorHAnsi" w:hAnsiTheme="minorHAnsi" w:cstheme="minorHAnsi"/>
          <w:lang w:val="en-US"/>
        </w:rPr>
        <w:instrText>ADDIN CSL_CITATION {"citationItems":[{"id":"ITEM-1","itemData":{"DOI":"10.1111/gcb.12521","ISSN":"13652486","abstract":"Climatic factors influence the distribution of ectotherms, raising the possibility that distributions of many species will shift rapidly under climate change and/or that species will become locally extinct. Recent studies have compared performance curves of species from different climate zones and suggested that tropical species may be more susceptible to climate change than those from temperate environments. However, in other comparisons involving responses to thermal extremes it has been suggested that mid-latitude populations are more susceptible. Using a group of 10 closely related Drosophila species with known tropical or widespread distribution, we undertake a detailed investigation of their growth performance curves and their tolerance to thermal extremes. Thermal sensitivity of life history traits (fecundity, developmental success, and developmental time) and adult heat resistance were similar in tropical and widespread species groups, while widespread species had higher adult cold tolerance under all acclimation regimes. Laboratory measurements of either population growth capacity or acute tolerance to heat and cold extremes were compared to daily air temperature under current (2002-2007) and future (2100) conditions to investigate if these traits could explain current distributions and, therefore, also forecast future effects of climate change. Life history traits examining the thermal sensitivity of population growth proved to be a poor predictor of current species distributions. In contrast, we validate that adult tolerance to thermal extremes provides a good correlate of current distributions. Thus, in their current distribution range, most of the examined species experience heat exposure close to, but rarely above, the functional heat resistance limit. Similarly, adult functional cold resistance proved a good predictor of species distribution in cooler climates. When using the species' functional tolerance limits under a global warming scenario, we find that both tropical and widespread Drosophila species will face a similar proportional reduction in distribution range under future warming. © 2014 John Wiley &amp; Sons Ltd.","author":[{"dropping-particle":"","family":"Overgaard","given":"Johannes","non-dropping-particle":"","parse-names":false,"suffix":""},{"dropping-particle":"","family":"Kearney","given":"Michael R.","non-dropping-particle":"","parse-names":false,"suffix":""},{"dropping-particle":"","family":"Hoffmann","given":"Ary A.","non-dropping-particle":"","parse-names":false,"suffix":""}],"container-title":"Global Change Biology","id":"ITEM-1","issue":"6","issued":{"date-parts":[["2014","6"]]},"page":"1738-1750","title":"Sensitivity to thermal extremes in Australian Drosophila implies similar impacts of climate change on the distribution of widespread and tropical species","type":"article-journal","volume":"20"},"uris":["http://www.mendeley.com/documents/?uuid=2dfe635d-e3e1-3d6e-b39f-b4bbbfce86d9"]}],"mendeley":{"formattedCitation":"(Overgaard et al. 2014)","plainTextFormattedCitation":"(Overgaard et al. 2014)","previouslyFormattedCitation":"(Overgaard et al. 2014)"},"properties":{"noteIndex":0},"schema":"https://github.com/citation-style-language/schema/raw/master/csl-citation.json"}</w:instrText>
      </w:r>
      <w:r w:rsidRPr="004F0763">
        <w:rPr>
          <w:rFonts w:asciiTheme="minorHAnsi" w:hAnsiTheme="minorHAnsi" w:cstheme="minorHAnsi"/>
          <w:lang w:val="en-US"/>
        </w:rPr>
        <w:fldChar w:fldCharType="separate"/>
      </w:r>
      <w:r w:rsidRPr="004F0763">
        <w:rPr>
          <w:rFonts w:asciiTheme="minorHAnsi" w:hAnsiTheme="minorHAnsi" w:cstheme="minorHAnsi"/>
          <w:noProof/>
          <w:lang w:val="en-US"/>
        </w:rPr>
        <w:t>(Overgaard et al. 2014)</w:t>
      </w:r>
      <w:r w:rsidRPr="004F0763">
        <w:rPr>
          <w:rFonts w:asciiTheme="minorHAnsi" w:hAnsiTheme="minorHAnsi" w:cstheme="minorHAnsi"/>
          <w:lang w:val="en-US"/>
        </w:rPr>
        <w:fldChar w:fldCharType="end"/>
      </w:r>
      <w:r w:rsidRPr="004F0763">
        <w:rPr>
          <w:rFonts w:asciiTheme="minorHAnsi" w:hAnsiTheme="minorHAnsi" w:cstheme="minorHAnsi"/>
          <w:lang w:val="en-US"/>
        </w:rPr>
        <w:t xml:space="preserve">. In reality, instantaneous measures of organisms’ physiology (e.g. development rate, metabolism, mobility) are often </w:t>
      </w:r>
      <w:r w:rsidRPr="004F0763">
        <w:rPr>
          <w:rFonts w:asciiTheme="minorHAnsi" w:hAnsiTheme="minorHAnsi" w:cstheme="minorHAnsi"/>
          <w:lang w:val="en-US"/>
        </w:rPr>
        <w:lastRenderedPageBreak/>
        <w:t xml:space="preserve">the practical choice to be used to understand distribution patterns and inform predictions of future [CITATION]. </w:t>
      </w:r>
      <w:commentRangeStart w:id="30"/>
      <w:r w:rsidRPr="004F0763">
        <w:rPr>
          <w:rFonts w:asciiTheme="minorHAnsi" w:hAnsiTheme="minorHAnsi" w:cstheme="minorHAnsi"/>
          <w:lang w:val="en-US"/>
        </w:rPr>
        <w:t xml:space="preserve">There have been very few comparative studies exploring their relationship with each other and their capacity to predict species’ </w:t>
      </w:r>
      <w:commentRangeEnd w:id="30"/>
      <w:r w:rsidR="004400FB">
        <w:rPr>
          <w:rStyle w:val="CommentReference"/>
          <w:rFonts w:asciiTheme="minorHAnsi" w:eastAsiaTheme="minorHAnsi" w:hAnsiTheme="minorHAnsi" w:cstheme="minorBidi"/>
          <w:lang w:eastAsia="en-US"/>
        </w:rPr>
        <w:commentReference w:id="30"/>
      </w:r>
      <w:commentRangeStart w:id="31"/>
      <w:r w:rsidRPr="004F0763">
        <w:rPr>
          <w:rFonts w:asciiTheme="minorHAnsi" w:hAnsiTheme="minorHAnsi" w:cstheme="minorHAnsi"/>
          <w:lang w:val="en-US"/>
        </w:rPr>
        <w:t>distributions</w:t>
      </w:r>
      <w:commentRangeEnd w:id="31"/>
      <w:r w:rsidR="00284642">
        <w:rPr>
          <w:rStyle w:val="CommentReference"/>
          <w:rFonts w:asciiTheme="minorHAnsi" w:eastAsiaTheme="minorHAnsi" w:hAnsiTheme="minorHAnsi" w:cstheme="minorBidi"/>
          <w:lang w:eastAsia="en-US"/>
        </w:rPr>
        <w:commentReference w:id="31"/>
      </w:r>
      <w:r w:rsidRPr="004F0763">
        <w:rPr>
          <w:rFonts w:asciiTheme="minorHAnsi" w:hAnsiTheme="minorHAnsi" w:cstheme="minorHAnsi"/>
          <w:lang w:val="en-US"/>
        </w:rPr>
        <w:t>.</w:t>
      </w:r>
    </w:p>
    <w:p w14:paraId="4D6AAF4B" w14:textId="58236DB2" w:rsidR="0033587B" w:rsidRPr="004F0763" w:rsidRDefault="0033587B" w:rsidP="0033587B">
      <w:pPr>
        <w:rPr>
          <w:rFonts w:asciiTheme="minorHAnsi" w:hAnsiTheme="minorHAnsi" w:cstheme="minorHAnsi"/>
          <w:lang w:val="en-US"/>
        </w:rPr>
      </w:pPr>
      <w:r w:rsidRPr="004F0763">
        <w:rPr>
          <w:rFonts w:asciiTheme="minorHAnsi" w:hAnsiTheme="minorHAnsi" w:cstheme="minorHAnsi"/>
          <w:lang w:val="en-US"/>
        </w:rPr>
        <w:tab/>
      </w:r>
      <w:commentRangeStart w:id="32"/>
      <w:r w:rsidRPr="004F0763">
        <w:rPr>
          <w:rFonts w:asciiTheme="minorHAnsi" w:hAnsiTheme="minorHAnsi" w:cstheme="minorHAnsi"/>
          <w:lang w:val="en-US"/>
        </w:rPr>
        <w:t>In</w:t>
      </w:r>
      <w:commentRangeEnd w:id="32"/>
      <w:r w:rsidR="004400FB">
        <w:rPr>
          <w:rStyle w:val="CommentReference"/>
          <w:rFonts w:asciiTheme="minorHAnsi" w:eastAsiaTheme="minorHAnsi" w:hAnsiTheme="minorHAnsi" w:cstheme="minorBidi"/>
          <w:lang w:eastAsia="en-US"/>
        </w:rPr>
        <w:commentReference w:id="32"/>
      </w:r>
      <w:r w:rsidRPr="004F0763">
        <w:rPr>
          <w:rFonts w:asciiTheme="minorHAnsi" w:hAnsiTheme="minorHAnsi" w:cstheme="minorHAnsi"/>
          <w:lang w:val="en-US"/>
        </w:rPr>
        <w:t xml:space="preserve"> this study, the altitude gradient enables comparison of the effect of high temperature and low temperature on species turnover in connected communities. We hypothesized that low temperature constrains species’ distribution at </w:t>
      </w:r>
      <w:r>
        <w:rPr>
          <w:rFonts w:asciiTheme="minorHAnsi" w:hAnsiTheme="minorHAnsi" w:cstheme="minorHAnsi"/>
          <w:lang w:val="en-US"/>
        </w:rPr>
        <w:t xml:space="preserve">tropical </w:t>
      </w:r>
      <w:r w:rsidRPr="004F0763">
        <w:rPr>
          <w:rFonts w:asciiTheme="minorHAnsi" w:hAnsiTheme="minorHAnsi" w:cstheme="minorHAnsi"/>
          <w:lang w:val="en-US"/>
        </w:rPr>
        <w:t>highland; in contrast, higher abundance toward</w:t>
      </w:r>
      <w:r>
        <w:rPr>
          <w:rFonts w:asciiTheme="minorHAnsi" w:hAnsiTheme="minorHAnsi" w:cstheme="minorHAnsi"/>
          <w:lang w:val="en-US"/>
        </w:rPr>
        <w:t xml:space="preserve"> tropical</w:t>
      </w:r>
      <w:r w:rsidRPr="004F0763">
        <w:rPr>
          <w:rFonts w:asciiTheme="minorHAnsi" w:hAnsiTheme="minorHAnsi" w:cstheme="minorHAnsi"/>
          <w:lang w:val="en-US"/>
        </w:rPr>
        <w:t xml:space="preserve"> lowland arises not from stronger heat tolerance. Therefore, species which are found predominantly at high altitude (compared with themselves) are predicted to have stronger cold tolerance; the heat tolerances are similar among all the species and/or do not correlate with distribution patterns. To test the hypotheses, we compared relative abundance of </w:t>
      </w:r>
      <w:ins w:id="33" w:author="Eleanor Bath" w:date="2020-08-06T11:18:00Z">
        <w:r w:rsidR="004400FB">
          <w:rPr>
            <w:rFonts w:asciiTheme="minorHAnsi" w:hAnsiTheme="minorHAnsi" w:cstheme="minorHAnsi"/>
            <w:lang w:val="en-US"/>
          </w:rPr>
          <w:t>6?</w:t>
        </w:r>
      </w:ins>
      <w:del w:id="34" w:author="Eleanor Bath" w:date="2020-08-06T11:18:00Z">
        <w:r w:rsidRPr="004F0763" w:rsidDel="004400FB">
          <w:rPr>
            <w:rFonts w:asciiTheme="minorHAnsi" w:hAnsiTheme="minorHAnsi" w:cstheme="minorHAnsi"/>
            <w:lang w:val="en-US"/>
          </w:rPr>
          <w:delText>t</w:delText>
        </w:r>
      </w:del>
      <w:del w:id="35" w:author="Eleanor Bath" w:date="2020-08-06T11:17:00Z">
        <w:r w:rsidRPr="004F0763" w:rsidDel="004400FB">
          <w:rPr>
            <w:rFonts w:asciiTheme="minorHAnsi" w:hAnsiTheme="minorHAnsi" w:cstheme="minorHAnsi"/>
            <w:lang w:val="en-US"/>
          </w:rPr>
          <w:delText>he</w:delText>
        </w:r>
      </w:del>
      <w:r w:rsidRPr="004F0763">
        <w:rPr>
          <w:rFonts w:asciiTheme="minorHAnsi" w:hAnsiTheme="minorHAnsi" w:cstheme="minorHAnsi"/>
          <w:lang w:val="en-US"/>
        </w:rPr>
        <w:t xml:space="preserve"> </w:t>
      </w:r>
      <w:r w:rsidRPr="004F0763">
        <w:rPr>
          <w:rFonts w:asciiTheme="minorHAnsi" w:hAnsiTheme="minorHAnsi" w:cstheme="minorHAnsi"/>
          <w:i/>
          <w:iCs/>
          <w:lang w:val="en-US"/>
        </w:rPr>
        <w:t>Drosophila</w:t>
      </w:r>
      <w:r w:rsidRPr="004F0763">
        <w:rPr>
          <w:rFonts w:asciiTheme="minorHAnsi" w:hAnsiTheme="minorHAnsi" w:cstheme="minorHAnsi"/>
          <w:lang w:val="en-US"/>
        </w:rPr>
        <w:t xml:space="preserve"> species at difference altitude on the Australian tropical mountains, and studied the relationship between the species’ distribution pattern and thermal tolerance based on different performance. </w:t>
      </w:r>
      <w:ins w:id="36" w:author="Eleanor Bath" w:date="2020-08-06T11:18:00Z">
        <w:r w:rsidR="004400FB">
          <w:rPr>
            <w:rFonts w:asciiTheme="minorHAnsi" w:hAnsiTheme="minorHAnsi" w:cstheme="minorHAnsi"/>
            <w:lang w:val="en-US"/>
          </w:rPr>
          <w:t xml:space="preserve">Contrary </w:t>
        </w:r>
      </w:ins>
      <w:del w:id="37" w:author="Eleanor Bath" w:date="2020-08-06T11:18:00Z">
        <w:r w:rsidRPr="004F0763" w:rsidDel="004400FB">
          <w:rPr>
            <w:rFonts w:asciiTheme="minorHAnsi" w:hAnsiTheme="minorHAnsi" w:cstheme="minorHAnsi"/>
            <w:lang w:val="en-US"/>
          </w:rPr>
          <w:delText xml:space="preserve">Our findings revealed that, </w:delText>
        </w:r>
        <w:r w:rsidRPr="004F0763" w:rsidDel="004400FB">
          <w:rPr>
            <w:rFonts w:asciiTheme="minorHAnsi" w:eastAsia="SimSun" w:hAnsiTheme="minorHAnsi" w:cstheme="minorHAnsi"/>
            <w:lang w:val="en-US"/>
          </w:rPr>
          <w:delText xml:space="preserve">on the contrary </w:delText>
        </w:r>
      </w:del>
      <w:r w:rsidRPr="004F0763">
        <w:rPr>
          <w:rFonts w:asciiTheme="minorHAnsi" w:eastAsia="SimSun" w:hAnsiTheme="minorHAnsi" w:cstheme="minorHAnsi"/>
          <w:lang w:val="en-US"/>
        </w:rPr>
        <w:t xml:space="preserve">to </w:t>
      </w:r>
      <w:ins w:id="38" w:author="Eleanor Bath" w:date="2020-08-06T11:18:00Z">
        <w:r w:rsidR="004400FB">
          <w:rPr>
            <w:rFonts w:asciiTheme="minorHAnsi" w:eastAsia="SimSun" w:hAnsiTheme="minorHAnsi" w:cstheme="minorHAnsi"/>
            <w:lang w:val="en-US"/>
          </w:rPr>
          <w:t>our</w:t>
        </w:r>
      </w:ins>
      <w:del w:id="39" w:author="Eleanor Bath" w:date="2020-08-06T11:18:00Z">
        <w:r w:rsidDel="004400FB">
          <w:rPr>
            <w:rFonts w:asciiTheme="minorHAnsi" w:eastAsia="SimSun" w:hAnsiTheme="minorHAnsi" w:cstheme="minorHAnsi"/>
            <w:lang w:val="en-US"/>
          </w:rPr>
          <w:delText>the</w:delText>
        </w:r>
      </w:del>
      <w:r>
        <w:rPr>
          <w:rFonts w:asciiTheme="minorHAnsi" w:eastAsia="SimSun" w:hAnsiTheme="minorHAnsi" w:cstheme="minorHAnsi"/>
          <w:lang w:val="en-US"/>
        </w:rPr>
        <w:t xml:space="preserve"> </w:t>
      </w:r>
      <w:r w:rsidRPr="004F0763">
        <w:rPr>
          <w:rFonts w:asciiTheme="minorHAnsi" w:eastAsia="SimSun" w:hAnsiTheme="minorHAnsi" w:cstheme="minorHAnsi"/>
          <w:lang w:val="en-US"/>
        </w:rPr>
        <w:t>prediction</w:t>
      </w:r>
      <w:ins w:id="40" w:author="Eleanor Bath" w:date="2020-08-06T11:18:00Z">
        <w:r w:rsidR="004400FB">
          <w:rPr>
            <w:rFonts w:asciiTheme="minorHAnsi" w:eastAsia="SimSun" w:hAnsiTheme="minorHAnsi" w:cstheme="minorHAnsi"/>
            <w:lang w:val="en-US"/>
          </w:rPr>
          <w:t>s</w:t>
        </w:r>
      </w:ins>
      <w:r w:rsidRPr="004F0763">
        <w:rPr>
          <w:rFonts w:asciiTheme="minorHAnsi" w:eastAsia="SimSun" w:hAnsiTheme="minorHAnsi" w:cstheme="minorHAnsi"/>
          <w:lang w:val="en-US"/>
        </w:rPr>
        <w:t xml:space="preserve">, heat tolerance, rather than cold tolerance, </w:t>
      </w:r>
      <w:commentRangeStart w:id="41"/>
      <w:r w:rsidRPr="004F0763">
        <w:rPr>
          <w:rFonts w:asciiTheme="minorHAnsi" w:eastAsia="SimSun" w:hAnsiTheme="minorHAnsi" w:cstheme="minorHAnsi"/>
          <w:lang w:val="en-US"/>
        </w:rPr>
        <w:t>is correlated with distribution inclination</w:t>
      </w:r>
      <w:commentRangeEnd w:id="41"/>
      <w:r w:rsidR="004400FB">
        <w:rPr>
          <w:rStyle w:val="CommentReference"/>
          <w:rFonts w:asciiTheme="minorHAnsi" w:eastAsiaTheme="minorHAnsi" w:hAnsiTheme="minorHAnsi" w:cstheme="minorBidi"/>
          <w:lang w:eastAsia="en-US"/>
        </w:rPr>
        <w:commentReference w:id="41"/>
      </w:r>
      <w:r w:rsidRPr="004F0763">
        <w:rPr>
          <w:rFonts w:asciiTheme="minorHAnsi" w:eastAsia="SimSun" w:hAnsiTheme="minorHAnsi" w:cstheme="minorHAnsi"/>
          <w:lang w:val="en-US"/>
        </w:rPr>
        <w:t xml:space="preserve">. </w:t>
      </w:r>
      <w:commentRangeStart w:id="42"/>
      <w:r w:rsidRPr="004F0763">
        <w:rPr>
          <w:rFonts w:asciiTheme="minorHAnsi" w:eastAsia="SimSun" w:hAnsiTheme="minorHAnsi" w:cstheme="minorHAnsi"/>
          <w:lang w:val="en-US"/>
        </w:rPr>
        <w:t xml:space="preserve">Physiological tolerance and reproductive tolerance agree with each other in predicting distribution. </w:t>
      </w:r>
      <w:commentRangeEnd w:id="42"/>
      <w:r w:rsidR="004400FB">
        <w:rPr>
          <w:rStyle w:val="CommentReference"/>
          <w:rFonts w:asciiTheme="minorHAnsi" w:eastAsiaTheme="minorHAnsi" w:hAnsiTheme="minorHAnsi" w:cstheme="minorBidi"/>
          <w:lang w:eastAsia="en-US"/>
        </w:rPr>
        <w:commentReference w:id="42"/>
      </w:r>
      <w:commentRangeStart w:id="44"/>
      <w:r w:rsidRPr="004F0763">
        <w:rPr>
          <w:rFonts w:asciiTheme="minorHAnsi" w:hAnsiTheme="minorHAnsi" w:cstheme="minorHAnsi"/>
          <w:lang w:val="en-US"/>
        </w:rPr>
        <w:t xml:space="preserve">These results suggest </w:t>
      </w:r>
      <w:r>
        <w:rPr>
          <w:rFonts w:asciiTheme="minorHAnsi" w:hAnsiTheme="minorHAnsi" w:cstheme="minorHAnsi"/>
          <w:lang w:val="en-US"/>
        </w:rPr>
        <w:t>that high</w:t>
      </w:r>
      <w:r w:rsidRPr="004F0763">
        <w:rPr>
          <w:rFonts w:asciiTheme="minorHAnsi" w:hAnsiTheme="minorHAnsi" w:cstheme="minorHAnsi"/>
          <w:lang w:val="en-US"/>
        </w:rPr>
        <w:t xml:space="preserve"> temperature constrains </w:t>
      </w:r>
      <w:r w:rsidRPr="004F0763">
        <w:rPr>
          <w:rFonts w:asciiTheme="minorHAnsi" w:hAnsiTheme="minorHAnsi" w:cstheme="minorHAnsi"/>
          <w:i/>
          <w:iCs/>
          <w:lang w:val="en-US"/>
        </w:rPr>
        <w:t>Drosophila</w:t>
      </w:r>
      <w:r w:rsidRPr="004F0763">
        <w:rPr>
          <w:rFonts w:asciiTheme="minorHAnsi" w:hAnsiTheme="minorHAnsi" w:cstheme="minorHAnsi"/>
          <w:lang w:val="en-US"/>
        </w:rPr>
        <w:t xml:space="preserve"> species on Australian tropical mountains</w:t>
      </w:r>
      <w:r>
        <w:rPr>
          <w:rFonts w:asciiTheme="minorHAnsi" w:hAnsiTheme="minorHAnsi" w:cstheme="minorHAnsi"/>
          <w:lang w:val="en-US"/>
        </w:rPr>
        <w:t>, thus</w:t>
      </w:r>
      <w:r w:rsidRPr="004F0763">
        <w:rPr>
          <w:rFonts w:asciiTheme="minorHAnsi" w:hAnsiTheme="minorHAnsi" w:cstheme="minorHAnsi"/>
          <w:lang w:val="en-US"/>
        </w:rPr>
        <w:t xml:space="preserve"> imply</w:t>
      </w:r>
      <w:r>
        <w:rPr>
          <w:rFonts w:asciiTheme="minorHAnsi" w:hAnsiTheme="minorHAnsi" w:cstheme="minorHAnsi"/>
          <w:lang w:val="en-US"/>
        </w:rPr>
        <w:t>ing</w:t>
      </w:r>
      <w:r w:rsidRPr="004F0763">
        <w:rPr>
          <w:rFonts w:asciiTheme="minorHAnsi" w:hAnsiTheme="minorHAnsi" w:cstheme="minorHAnsi"/>
          <w:lang w:val="en-US"/>
        </w:rPr>
        <w:t xml:space="preserve"> the vulnerability of tropical insects to future warming. </w:t>
      </w:r>
      <w:commentRangeEnd w:id="44"/>
      <w:r w:rsidR="004400FB">
        <w:rPr>
          <w:rStyle w:val="CommentReference"/>
          <w:rFonts w:asciiTheme="minorHAnsi" w:eastAsiaTheme="minorHAnsi" w:hAnsiTheme="minorHAnsi" w:cstheme="minorBidi"/>
          <w:lang w:eastAsia="en-US"/>
        </w:rPr>
        <w:commentReference w:id="44"/>
      </w:r>
    </w:p>
    <w:p w14:paraId="10D3A1B3" w14:textId="77777777" w:rsidR="002B021C" w:rsidRPr="0033587B" w:rsidRDefault="004400FB">
      <w:pPr>
        <w:rPr>
          <w:lang w:val="en-US"/>
        </w:rPr>
      </w:pPr>
    </w:p>
    <w:sectPr w:rsidR="002B021C" w:rsidRPr="0033587B" w:rsidSect="001A7D3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leanor Bath" w:date="2020-08-06T10:57:00Z" w:initials="EB">
    <w:p w14:paraId="29ACAF73" w14:textId="77777777" w:rsidR="0083795E" w:rsidRDefault="0083795E">
      <w:pPr>
        <w:pStyle w:val="CommentText"/>
      </w:pPr>
      <w:r>
        <w:rPr>
          <w:rStyle w:val="CommentReference"/>
        </w:rPr>
        <w:annotationRef/>
      </w:r>
      <w:r>
        <w:t>So, if I get the point of this paragraph correctly, it is:</w:t>
      </w:r>
    </w:p>
    <w:p w14:paraId="60D3931C" w14:textId="77777777" w:rsidR="0083795E" w:rsidRDefault="0083795E">
      <w:pPr>
        <w:pStyle w:val="CommentText"/>
      </w:pPr>
    </w:p>
    <w:p w14:paraId="2FBF8C30" w14:textId="77777777" w:rsidR="0083795E" w:rsidRDefault="0083795E" w:rsidP="0083795E">
      <w:pPr>
        <w:pStyle w:val="CommentText"/>
        <w:numPr>
          <w:ilvl w:val="0"/>
          <w:numId w:val="1"/>
        </w:numPr>
      </w:pPr>
      <w:r>
        <w:t xml:space="preserve"> tropical species are particularly vulnerable to warming because they have narrower thermal tolerance ranges (than temperate species?)</w:t>
      </w:r>
    </w:p>
    <w:p w14:paraId="6271E04E" w14:textId="77777777" w:rsidR="0083795E" w:rsidRDefault="0083795E" w:rsidP="0083795E">
      <w:pPr>
        <w:pStyle w:val="CommentText"/>
        <w:numPr>
          <w:ilvl w:val="0"/>
          <w:numId w:val="1"/>
        </w:numPr>
      </w:pPr>
      <w:r>
        <w:t>because of their narrower ranges, they are more likely to experience temperatures outside their range due to climate change</w:t>
      </w:r>
    </w:p>
    <w:p w14:paraId="45B70C7E" w14:textId="77777777" w:rsidR="0083795E" w:rsidRDefault="0083795E" w:rsidP="0083795E">
      <w:pPr>
        <w:pStyle w:val="CommentText"/>
        <w:numPr>
          <w:ilvl w:val="0"/>
          <w:numId w:val="1"/>
        </w:numPr>
      </w:pPr>
      <w:r>
        <w:t xml:space="preserve"> they might not be able to disperse to new, better spots</w:t>
      </w:r>
    </w:p>
    <w:p w14:paraId="1A6716CA" w14:textId="77777777" w:rsidR="0083795E" w:rsidRDefault="0083795E" w:rsidP="0083795E">
      <w:pPr>
        <w:pStyle w:val="CommentText"/>
        <w:numPr>
          <w:ilvl w:val="0"/>
          <w:numId w:val="1"/>
        </w:numPr>
      </w:pPr>
      <w:r>
        <w:t xml:space="preserve"> as species distributions shift away from the lowlands due to climate change, there aren’t any new species able to take their place.</w:t>
      </w:r>
    </w:p>
    <w:p w14:paraId="7FE21520" w14:textId="77777777" w:rsidR="0083795E" w:rsidRDefault="0083795E" w:rsidP="0083795E">
      <w:pPr>
        <w:pStyle w:val="CommentText"/>
      </w:pPr>
    </w:p>
    <w:p w14:paraId="1F517359" w14:textId="77777777" w:rsidR="0083795E" w:rsidRDefault="0083795E" w:rsidP="0083795E">
      <w:pPr>
        <w:pStyle w:val="CommentText"/>
      </w:pPr>
      <w:r>
        <w:t>Suggestion:</w:t>
      </w:r>
    </w:p>
    <w:p w14:paraId="12C2E797" w14:textId="77777777" w:rsidR="0083795E" w:rsidRDefault="0083795E" w:rsidP="0083795E">
      <w:pPr>
        <w:pStyle w:val="CommentText"/>
        <w:numPr>
          <w:ilvl w:val="0"/>
          <w:numId w:val="1"/>
        </w:numPr>
      </w:pPr>
      <w:r>
        <w:t>cut the sentence/clause about being unable to disperse far and fast enough (see comment below – think it’s confusing)</w:t>
      </w:r>
    </w:p>
  </w:comment>
  <w:comment w:id="1" w:author="Eleanor Bath" w:date="2020-08-06T11:02:00Z" w:initials="EB">
    <w:p w14:paraId="5A3B3F8E" w14:textId="77777777" w:rsidR="0083795E" w:rsidRDefault="0083795E">
      <w:pPr>
        <w:pStyle w:val="CommentText"/>
      </w:pPr>
      <w:r>
        <w:rPr>
          <w:rStyle w:val="CommentReference"/>
        </w:rPr>
        <w:annotationRef/>
      </w:r>
      <w:r>
        <w:t>I love this first sentence! Sets it up nicely.</w:t>
      </w:r>
    </w:p>
  </w:comment>
  <w:comment w:id="8" w:author="Eleanor Bath" w:date="2020-08-06T10:59:00Z" w:initials="EB">
    <w:p w14:paraId="2E02112A" w14:textId="77777777" w:rsidR="0083795E" w:rsidRDefault="0083795E">
      <w:pPr>
        <w:pStyle w:val="CommentText"/>
      </w:pPr>
      <w:r>
        <w:rPr>
          <w:rStyle w:val="CommentReference"/>
        </w:rPr>
        <w:annotationRef/>
      </w:r>
      <w:r>
        <w:t>I got a bit confused here because you’re saying that species won’t be able to disperse in the first sentence, then saying because they’ve dispersed there are all these holes in the lowlands in the second sentence.</w:t>
      </w:r>
    </w:p>
  </w:comment>
  <w:comment w:id="11" w:author="Eleanor Bath" w:date="2020-08-06T11:01:00Z" w:initials="EB">
    <w:p w14:paraId="20594549" w14:textId="77777777" w:rsidR="0083795E" w:rsidRDefault="0083795E">
      <w:pPr>
        <w:pStyle w:val="CommentText"/>
      </w:pPr>
      <w:r>
        <w:rPr>
          <w:rStyle w:val="CommentReference"/>
        </w:rPr>
        <w:annotationRef/>
      </w:r>
      <w:r>
        <w:t>I wonder if you need to say here that tropical lowlands are particularly vulnerable to changes. It’s not clear here why species are shifting from the lowlands. Maybe something like:</w:t>
      </w:r>
    </w:p>
    <w:p w14:paraId="1BC3D0DF" w14:textId="77777777" w:rsidR="0083795E" w:rsidRDefault="0083795E">
      <w:pPr>
        <w:pStyle w:val="CommentText"/>
      </w:pPr>
    </w:p>
    <w:p w14:paraId="4230BC33" w14:textId="77777777" w:rsidR="0083795E" w:rsidRDefault="0083795E">
      <w:pPr>
        <w:pStyle w:val="CommentText"/>
      </w:pPr>
      <w:r>
        <w:t xml:space="preserve">Species in tropical lowlands are predicted to shift their ranges to higher altitudes and latitudes to escape rising temperatures in the lowlands. However, this means no species remain who are able to </w:t>
      </w:r>
      <w:r w:rsidR="009C25F0">
        <w:t>replace these displaced or declining species.</w:t>
      </w:r>
    </w:p>
    <w:p w14:paraId="62B0CB6A" w14:textId="77777777" w:rsidR="009C25F0" w:rsidRDefault="009C25F0">
      <w:pPr>
        <w:pStyle w:val="CommentText"/>
      </w:pPr>
    </w:p>
    <w:p w14:paraId="33788803" w14:textId="77777777" w:rsidR="009C25F0" w:rsidRDefault="009C25F0">
      <w:pPr>
        <w:pStyle w:val="CommentText"/>
      </w:pPr>
      <w:r>
        <w:t>Not sure if it it’s shorter, but maybe a bit clearer?</w:t>
      </w:r>
    </w:p>
    <w:p w14:paraId="3206A126" w14:textId="77777777" w:rsidR="0083795E" w:rsidRDefault="0083795E">
      <w:pPr>
        <w:pStyle w:val="CommentText"/>
      </w:pPr>
    </w:p>
  </w:comment>
  <w:comment w:id="12" w:author="Eleanor Bath" w:date="2020-08-06T11:04:00Z" w:initials="EB">
    <w:p w14:paraId="7AFF9ED6" w14:textId="77777777" w:rsidR="009C25F0" w:rsidRDefault="009C25F0">
      <w:pPr>
        <w:pStyle w:val="CommentText"/>
      </w:pPr>
      <w:r>
        <w:rPr>
          <w:rStyle w:val="CommentReference"/>
        </w:rPr>
        <w:annotationRef/>
      </w:r>
      <w:r>
        <w:t xml:space="preserve">I think this should be ‘however’, rather than ‘nevertheless’. </w:t>
      </w:r>
      <w:proofErr w:type="gramStart"/>
      <w:r>
        <w:t>However</w:t>
      </w:r>
      <w:proofErr w:type="gramEnd"/>
      <w:r>
        <w:t xml:space="preserve"> has more of a feeling of – ‘but wait, there’s this other thing that’s important’, while nevertheless is more like – ‘in addition to what I’ve said above’.</w:t>
      </w:r>
    </w:p>
    <w:p w14:paraId="54C8EF2E" w14:textId="77777777" w:rsidR="00284642" w:rsidRDefault="00284642">
      <w:pPr>
        <w:pStyle w:val="CommentText"/>
      </w:pPr>
    </w:p>
    <w:p w14:paraId="43610246" w14:textId="51320F25" w:rsidR="00284642" w:rsidRDefault="00284642">
      <w:pPr>
        <w:pStyle w:val="CommentText"/>
      </w:pPr>
      <w:r>
        <w:t>I also wonder if you should start this paragraph with a sentence that explains the way we normally deduce thermal niche (i.e. from distributions).</w:t>
      </w:r>
    </w:p>
  </w:comment>
  <w:comment w:id="13" w:author="Eleanor Bath" w:date="2020-08-06T11:06:00Z" w:initials="EB">
    <w:p w14:paraId="3A3191CF" w14:textId="77777777" w:rsidR="007A35A2" w:rsidRDefault="007A35A2">
      <w:pPr>
        <w:pStyle w:val="CommentText"/>
      </w:pPr>
      <w:r>
        <w:rPr>
          <w:rStyle w:val="CommentReference"/>
        </w:rPr>
        <w:annotationRef/>
      </w:r>
      <w:r>
        <w:t>Here, I think we can simplify this to something like:</w:t>
      </w:r>
    </w:p>
    <w:p w14:paraId="75D96440" w14:textId="77777777" w:rsidR="007A35A2" w:rsidRDefault="007A35A2">
      <w:pPr>
        <w:pStyle w:val="CommentText"/>
      </w:pPr>
    </w:p>
    <w:p w14:paraId="6C32B610" w14:textId="61117CBB" w:rsidR="007A35A2" w:rsidRDefault="007A35A2">
      <w:pPr>
        <w:pStyle w:val="CommentText"/>
      </w:pPr>
      <w:r>
        <w:t>Some of these factors include drought, behavioural thermoregulation, and biotic interactions (references here).</w:t>
      </w:r>
    </w:p>
    <w:p w14:paraId="2DD484FB" w14:textId="4CFE6AA6" w:rsidR="007A35A2" w:rsidRDefault="007A35A2">
      <w:pPr>
        <w:pStyle w:val="CommentText"/>
      </w:pPr>
    </w:p>
    <w:p w14:paraId="53D25D1A" w14:textId="76EAF1EA" w:rsidR="007A35A2" w:rsidRDefault="007A35A2">
      <w:pPr>
        <w:pStyle w:val="CommentText"/>
      </w:pPr>
      <w:r>
        <w:t>As you’re not really focusing on these factors in your manuscript, don’t need to spend heaps of time describing them.</w:t>
      </w:r>
    </w:p>
  </w:comment>
  <w:comment w:id="20" w:author="Eleanor Bath" w:date="2020-08-06T11:09:00Z" w:initials="EB">
    <w:p w14:paraId="2115E2E5" w14:textId="0EB986DB" w:rsidR="007A35A2" w:rsidRDefault="007A35A2">
      <w:pPr>
        <w:pStyle w:val="CommentText"/>
      </w:pPr>
      <w:r>
        <w:rPr>
          <w:rStyle w:val="CommentReference"/>
        </w:rPr>
        <w:annotationRef/>
      </w:r>
      <w:r>
        <w:t>I think this sentence needs to be a bit clearer. Your sentence before says that actually, species might have different thermal tolerances than those we’ve worked out based on their distributions. Now you’re justifying why it’s still ok to use distribution as a way of measuring thermal niche. Need a little bit more of a link/justification here, I think.</w:t>
      </w:r>
    </w:p>
  </w:comment>
  <w:comment w:id="23" w:author="Eleanor Bath" w:date="2020-08-06T11:11:00Z" w:initials="EB">
    <w:p w14:paraId="13006596" w14:textId="62816F55" w:rsidR="00284642" w:rsidRDefault="00284642">
      <w:pPr>
        <w:pStyle w:val="CommentText"/>
      </w:pPr>
      <w:r>
        <w:rPr>
          <w:rStyle w:val="CommentReference"/>
        </w:rPr>
        <w:annotationRef/>
      </w:r>
      <w:r>
        <w:t>Nice! Great concluding sentence of this paragraph.</w:t>
      </w:r>
    </w:p>
  </w:comment>
  <w:comment w:id="30" w:author="Eleanor Bath" w:date="2020-08-06T11:15:00Z" w:initials="EB">
    <w:p w14:paraId="1C0051B9" w14:textId="3331A4F8" w:rsidR="004400FB" w:rsidRDefault="004400FB">
      <w:pPr>
        <w:pStyle w:val="CommentText"/>
      </w:pPr>
      <w:r>
        <w:rPr>
          <w:rStyle w:val="CommentReference"/>
        </w:rPr>
        <w:annotationRef/>
      </w:r>
      <w:r>
        <w:t>This is great! A really nice justification for your study. Want more of this kind of stuff!</w:t>
      </w:r>
    </w:p>
  </w:comment>
  <w:comment w:id="31" w:author="Eleanor Bath" w:date="2020-08-06T11:13:00Z" w:initials="EB">
    <w:p w14:paraId="25AC25A8" w14:textId="2F1D8EE9" w:rsidR="00284642" w:rsidRDefault="00284642">
      <w:pPr>
        <w:pStyle w:val="CommentText"/>
      </w:pPr>
      <w:r>
        <w:rPr>
          <w:rStyle w:val="CommentReference"/>
        </w:rPr>
        <w:annotationRef/>
      </w:r>
      <w:r>
        <w:t xml:space="preserve">These two paragraphs on thermal tolerance </w:t>
      </w:r>
      <w:r w:rsidR="004400FB">
        <w:t>felt a bit disjointed and descriptive. I wasn’t sure what their point was. They’re also quite full of examples, which I think could be replaced by larger points that you’re trying to make.</w:t>
      </w:r>
    </w:p>
  </w:comment>
  <w:comment w:id="32" w:author="Eleanor Bath" w:date="2020-08-06T11:15:00Z" w:initials="EB">
    <w:p w14:paraId="62A7CA30" w14:textId="77777777" w:rsidR="004400FB" w:rsidRDefault="004400FB">
      <w:pPr>
        <w:pStyle w:val="CommentText"/>
      </w:pPr>
      <w:r>
        <w:rPr>
          <w:rStyle w:val="CommentReference"/>
        </w:rPr>
        <w:annotationRef/>
      </w:r>
      <w:r>
        <w:t>I would start this paragraph with something like:</w:t>
      </w:r>
    </w:p>
    <w:p w14:paraId="7714CC22" w14:textId="77777777" w:rsidR="004400FB" w:rsidRDefault="004400FB">
      <w:pPr>
        <w:pStyle w:val="CommentText"/>
      </w:pPr>
    </w:p>
    <w:p w14:paraId="130598E6" w14:textId="77777777" w:rsidR="004400FB" w:rsidRDefault="004400FB">
      <w:pPr>
        <w:pStyle w:val="CommentText"/>
      </w:pPr>
      <w:r>
        <w:t>In this study, we aimed to address this gap by comparing the relationship between species’ realised distribution patterns and their actual thermal tolerance.</w:t>
      </w:r>
    </w:p>
    <w:p w14:paraId="73DBADB1" w14:textId="77777777" w:rsidR="004400FB" w:rsidRDefault="004400FB">
      <w:pPr>
        <w:pStyle w:val="CommentText"/>
      </w:pPr>
    </w:p>
    <w:p w14:paraId="1292989C" w14:textId="387FF2A8" w:rsidR="004400FB" w:rsidRDefault="004400FB">
      <w:pPr>
        <w:pStyle w:val="CommentText"/>
      </w:pPr>
      <w:r>
        <w:t>You’re telling us what question you’re answering, then telling us how you answered it.</w:t>
      </w:r>
    </w:p>
  </w:comment>
  <w:comment w:id="41" w:author="Eleanor Bath" w:date="2020-08-06T11:18:00Z" w:initials="EB">
    <w:p w14:paraId="623428DE" w14:textId="74063589" w:rsidR="004400FB" w:rsidRDefault="004400FB">
      <w:pPr>
        <w:pStyle w:val="CommentText"/>
      </w:pPr>
      <w:r>
        <w:rPr>
          <w:rStyle w:val="CommentReference"/>
        </w:rPr>
        <w:annotationRef/>
      </w:r>
      <w:r>
        <w:t>Can you say this more strongly/clearly?</w:t>
      </w:r>
    </w:p>
  </w:comment>
  <w:comment w:id="42" w:author="Eleanor Bath" w:date="2020-08-06T11:19:00Z" w:initials="EB">
    <w:p w14:paraId="796A06B0" w14:textId="2EFEB4A5" w:rsidR="004400FB" w:rsidRDefault="004400FB">
      <w:pPr>
        <w:pStyle w:val="CommentText"/>
      </w:pPr>
      <w:r>
        <w:rPr>
          <w:rStyle w:val="CommentReference"/>
        </w:rPr>
        <w:annotationRef/>
      </w:r>
      <w:r>
        <w:t xml:space="preserve">This comes in from nowhere a bit. </w:t>
      </w:r>
      <w:r>
        <w:t xml:space="preserve">You might need a prediction and hypothesis about what you expect and what this </w:t>
      </w:r>
      <w:r>
        <w:t>means.</w:t>
      </w:r>
      <w:bookmarkStart w:id="43" w:name="_GoBack"/>
      <w:bookmarkEnd w:id="43"/>
    </w:p>
  </w:comment>
  <w:comment w:id="44" w:author="Eleanor Bath" w:date="2020-08-06T11:19:00Z" w:initials="EB">
    <w:p w14:paraId="2D40C095" w14:textId="5159B462" w:rsidR="004400FB" w:rsidRDefault="004400FB">
      <w:pPr>
        <w:pStyle w:val="CommentText"/>
      </w:pPr>
      <w:r>
        <w:rPr>
          <w:rStyle w:val="CommentReference"/>
        </w:rPr>
        <w:annotationRef/>
      </w:r>
      <w:r>
        <w:t>This is such a cool conclusion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2C2E797" w15:done="0"/>
  <w15:commentEx w15:paraId="5A3B3F8E" w15:done="0"/>
  <w15:commentEx w15:paraId="2E02112A" w15:done="0"/>
  <w15:commentEx w15:paraId="3206A126" w15:done="0"/>
  <w15:commentEx w15:paraId="43610246" w15:done="0"/>
  <w15:commentEx w15:paraId="53D25D1A" w15:done="0"/>
  <w15:commentEx w15:paraId="2115E2E5" w15:done="0"/>
  <w15:commentEx w15:paraId="13006596" w15:done="0"/>
  <w15:commentEx w15:paraId="1C0051B9" w15:done="0"/>
  <w15:commentEx w15:paraId="25AC25A8" w15:done="0"/>
  <w15:commentEx w15:paraId="1292989C" w15:done="0"/>
  <w15:commentEx w15:paraId="623428DE" w15:done="0"/>
  <w15:commentEx w15:paraId="796A06B0" w15:done="0"/>
  <w15:commentEx w15:paraId="2D40C0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D660A8" w16cex:dateUtc="2020-08-06T09:57:00Z"/>
  <w16cex:commentExtensible w16cex:durableId="22D661C5" w16cex:dateUtc="2020-08-06T10:02:00Z"/>
  <w16cex:commentExtensible w16cex:durableId="22D6610C" w16cex:dateUtc="2020-08-06T09:59:00Z"/>
  <w16cex:commentExtensible w16cex:durableId="22D6618F" w16cex:dateUtc="2020-08-06T10:01:00Z"/>
  <w16cex:commentExtensible w16cex:durableId="22D66250" w16cex:dateUtc="2020-08-06T10:04:00Z"/>
  <w16cex:commentExtensible w16cex:durableId="22D662B7" w16cex:dateUtc="2020-08-06T10:06:00Z"/>
  <w16cex:commentExtensible w16cex:durableId="22D6637A" w16cex:dateUtc="2020-08-06T10:09:00Z"/>
  <w16cex:commentExtensible w16cex:durableId="22D663C9" w16cex:dateUtc="2020-08-06T10:11:00Z"/>
  <w16cex:commentExtensible w16cex:durableId="22D664B4" w16cex:dateUtc="2020-08-06T10:15:00Z"/>
  <w16cex:commentExtensible w16cex:durableId="22D66471" w16cex:dateUtc="2020-08-06T10:13:00Z"/>
  <w16cex:commentExtensible w16cex:durableId="22D664EA" w16cex:dateUtc="2020-08-06T10:15:00Z"/>
  <w16cex:commentExtensible w16cex:durableId="22D6659F" w16cex:dateUtc="2020-08-06T10:18:00Z"/>
  <w16cex:commentExtensible w16cex:durableId="22D665C7" w16cex:dateUtc="2020-08-06T10:19:00Z"/>
  <w16cex:commentExtensible w16cex:durableId="22D665BD" w16cex:dateUtc="2020-08-06T10: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2C2E797" w16cid:durableId="22D660A8"/>
  <w16cid:commentId w16cid:paraId="5A3B3F8E" w16cid:durableId="22D661C5"/>
  <w16cid:commentId w16cid:paraId="2E02112A" w16cid:durableId="22D6610C"/>
  <w16cid:commentId w16cid:paraId="3206A126" w16cid:durableId="22D6618F"/>
  <w16cid:commentId w16cid:paraId="43610246" w16cid:durableId="22D66250"/>
  <w16cid:commentId w16cid:paraId="53D25D1A" w16cid:durableId="22D662B7"/>
  <w16cid:commentId w16cid:paraId="2115E2E5" w16cid:durableId="22D6637A"/>
  <w16cid:commentId w16cid:paraId="13006596" w16cid:durableId="22D663C9"/>
  <w16cid:commentId w16cid:paraId="1C0051B9" w16cid:durableId="22D664B4"/>
  <w16cid:commentId w16cid:paraId="25AC25A8" w16cid:durableId="22D66471"/>
  <w16cid:commentId w16cid:paraId="1292989C" w16cid:durableId="22D664EA"/>
  <w16cid:commentId w16cid:paraId="623428DE" w16cid:durableId="22D6659F"/>
  <w16cid:commentId w16cid:paraId="796A06B0" w16cid:durableId="22D665C7"/>
  <w16cid:commentId w16cid:paraId="2D40C095" w16cid:durableId="22D665B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46B3C"/>
    <w:multiLevelType w:val="hybridMultilevel"/>
    <w:tmpl w:val="68A84D76"/>
    <w:lvl w:ilvl="0" w:tplc="887A34C8">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leanor Bath">
    <w15:presenceInfo w15:providerId="AD" w15:userId="S::eleanor.bath@oxforduni.onmicrosoft.com::77bee0f0-fb29-42d3-a2e2-6794cc3640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7B"/>
    <w:rsid w:val="001A7D36"/>
    <w:rsid w:val="00284642"/>
    <w:rsid w:val="0033587B"/>
    <w:rsid w:val="004400FB"/>
    <w:rsid w:val="007A35A2"/>
    <w:rsid w:val="0083795E"/>
    <w:rsid w:val="009C25F0"/>
    <w:rsid w:val="00A0791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6A4A826"/>
  <w15:chartTrackingRefBased/>
  <w15:docId w15:val="{8A20E09F-F74B-6E4B-A8EE-C0AD3C8A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87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7B"/>
    <w:rPr>
      <w:rFonts w:eastAsiaTheme="minorEastAsia"/>
      <w:sz w:val="18"/>
      <w:szCs w:val="18"/>
    </w:rPr>
  </w:style>
  <w:style w:type="character" w:customStyle="1" w:styleId="BalloonTextChar">
    <w:name w:val="Balloon Text Char"/>
    <w:basedOn w:val="DefaultParagraphFont"/>
    <w:link w:val="BalloonText"/>
    <w:uiPriority w:val="99"/>
    <w:semiHidden/>
    <w:rsid w:val="0033587B"/>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3587B"/>
    <w:rPr>
      <w:sz w:val="16"/>
      <w:szCs w:val="16"/>
    </w:rPr>
  </w:style>
  <w:style w:type="paragraph" w:styleId="CommentText">
    <w:name w:val="annotation text"/>
    <w:basedOn w:val="Normal"/>
    <w:link w:val="CommentTextChar"/>
    <w:uiPriority w:val="99"/>
    <w:unhideWhenUsed/>
    <w:rsid w:val="0033587B"/>
    <w:pPr>
      <w:spacing w:after="200"/>
    </w:pPr>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33587B"/>
    <w:rPr>
      <w:rFonts w:eastAsiaTheme="minorHAnsi"/>
      <w:sz w:val="20"/>
      <w:szCs w:val="20"/>
      <w:lang w:eastAsia="en-US"/>
    </w:rPr>
  </w:style>
  <w:style w:type="paragraph" w:styleId="CommentSubject">
    <w:name w:val="annotation subject"/>
    <w:basedOn w:val="CommentText"/>
    <w:next w:val="CommentText"/>
    <w:link w:val="CommentSubjectChar"/>
    <w:uiPriority w:val="99"/>
    <w:semiHidden/>
    <w:unhideWhenUsed/>
    <w:rsid w:val="0083795E"/>
    <w:pPr>
      <w:spacing w:after="0"/>
    </w:pPr>
    <w:rPr>
      <w:rFonts w:ascii="Times New Roman" w:eastAsia="Times New Roman" w:hAnsi="Times New Roman" w:cs="Times New Roman"/>
      <w:b/>
      <w:bCs/>
      <w:lang w:eastAsia="zh-CN"/>
    </w:rPr>
  </w:style>
  <w:style w:type="character" w:customStyle="1" w:styleId="CommentSubjectChar">
    <w:name w:val="Comment Subject Char"/>
    <w:basedOn w:val="CommentTextChar"/>
    <w:link w:val="CommentSubject"/>
    <w:uiPriority w:val="99"/>
    <w:semiHidden/>
    <w:rsid w:val="0083795E"/>
    <w:rPr>
      <w:rFonts w:ascii="Times New Roman" w:eastAsia="Times New Roman" w:hAnsi="Times New Roman" w:cs="Times New Roman"/>
      <w:b/>
      <w:bCs/>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16993</Words>
  <Characters>96864</Characters>
  <Application>Microsoft Office Word</Application>
  <DocSecurity>0</DocSecurity>
  <Lines>807</Lines>
  <Paragraphs>227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Jinlin Chen</dc:creator>
  <cp:keywords/>
  <dc:description/>
  <cp:lastModifiedBy>Eleanor Bath</cp:lastModifiedBy>
  <cp:revision>4</cp:revision>
  <dcterms:created xsi:type="dcterms:W3CDTF">2020-08-06T10:06:00Z</dcterms:created>
  <dcterms:modified xsi:type="dcterms:W3CDTF">2020-08-06T10:20:00Z</dcterms:modified>
</cp:coreProperties>
</file>